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279BD" w14:textId="77777777" w:rsidR="00362142" w:rsidRDefault="00362142" w:rsidP="00362142">
      <w:pPr>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4D951A9B" w14:textId="77777777" w:rsidR="00362142" w:rsidRDefault="00362142" w:rsidP="00362142">
      <w:pPr>
        <w:jc w:val="center"/>
        <w:rPr>
          <w:rFonts w:ascii="Times New Roman" w:hAnsi="Times New Roman" w:cs="Times New Roman"/>
          <w:b/>
          <w:sz w:val="24"/>
          <w:szCs w:val="24"/>
        </w:rPr>
      </w:pPr>
    </w:p>
    <w:p w14:paraId="6C2A8911"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b/>
          <w:sz w:val="28"/>
          <w:szCs w:val="28"/>
        </w:rPr>
        <w:t>SISTEM PENERIMAAN SISWA BARU (TEMANIS BARU) BERBASIS WEB DAN MOBILE</w:t>
      </w:r>
    </w:p>
    <w:p w14:paraId="36D94C6F" w14:textId="77777777" w:rsidR="00362142" w:rsidRDefault="00362142" w:rsidP="00362142">
      <w:pPr>
        <w:rPr>
          <w:rFonts w:ascii="Times New Roman" w:hAnsi="Times New Roman" w:cs="Times New Roman"/>
          <w:sz w:val="24"/>
          <w:szCs w:val="24"/>
        </w:rPr>
      </w:pPr>
    </w:p>
    <w:p w14:paraId="49561085" w14:textId="77777777" w:rsidR="00362142" w:rsidRDefault="00362142" w:rsidP="00362142">
      <w:pPr>
        <w:jc w:val="center"/>
        <w:rPr>
          <w:rFonts w:ascii="Times New Roman" w:hAnsi="Times New Roman" w:cs="Times New Roman"/>
          <w:sz w:val="24"/>
          <w:szCs w:val="24"/>
        </w:rPr>
      </w:pP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w:t>
      </w:r>
    </w:p>
    <w:p w14:paraId="05C4A220" w14:textId="77777777" w:rsidR="00362142" w:rsidRDefault="00362142" w:rsidP="00362142">
      <w:pPr>
        <w:jc w:val="center"/>
        <w:rPr>
          <w:rFonts w:ascii="Times New Roman" w:hAnsi="Times New Roman" w:cs="Times New Roman"/>
          <w:sz w:val="24"/>
          <w:szCs w:val="24"/>
        </w:rPr>
      </w:pPr>
    </w:p>
    <w:p w14:paraId="638C5700"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KELVIN HERMAWAN LEONARDO</w:t>
      </w:r>
    </w:p>
    <w:p w14:paraId="19F28FBE"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121110782</w:t>
      </w:r>
    </w:p>
    <w:p w14:paraId="09811F5A" w14:textId="77777777" w:rsidR="00362142" w:rsidRDefault="00362142" w:rsidP="00362142">
      <w:pPr>
        <w:jc w:val="center"/>
        <w:rPr>
          <w:rFonts w:ascii="Times New Roman" w:hAnsi="Times New Roman" w:cs="Times New Roman"/>
          <w:sz w:val="28"/>
          <w:szCs w:val="28"/>
        </w:rPr>
      </w:pPr>
    </w:p>
    <w:p w14:paraId="399C836E"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JANSEN</w:t>
      </w:r>
    </w:p>
    <w:p w14:paraId="446AF498"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121110791</w:t>
      </w:r>
    </w:p>
    <w:p w14:paraId="563638B2" w14:textId="77777777" w:rsidR="00362142" w:rsidRDefault="00362142" w:rsidP="00362142">
      <w:pPr>
        <w:jc w:val="center"/>
        <w:rPr>
          <w:rFonts w:ascii="Times New Roman" w:hAnsi="Times New Roman" w:cs="Times New Roman"/>
          <w:sz w:val="28"/>
          <w:szCs w:val="28"/>
        </w:rPr>
      </w:pPr>
    </w:p>
    <w:p w14:paraId="7929D775"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CHRISTIAN YAPUTRA</w:t>
      </w:r>
    </w:p>
    <w:p w14:paraId="553B98B1"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121111478</w:t>
      </w:r>
    </w:p>
    <w:p w14:paraId="6A5D9B6F" w14:textId="77777777" w:rsidR="00362142" w:rsidRPr="00362142" w:rsidRDefault="00362142" w:rsidP="00362142">
      <w:pPr>
        <w:rPr>
          <w:rFonts w:ascii="Times New Roman" w:hAnsi="Times New Roman" w:cs="Times New Roman"/>
          <w:sz w:val="24"/>
          <w:szCs w:val="24"/>
        </w:rPr>
      </w:pPr>
    </w:p>
    <w:p w14:paraId="2420E910" w14:textId="77777777" w:rsidR="00362142" w:rsidRDefault="00362142" w:rsidP="00362142">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w:t>
      </w:r>
    </w:p>
    <w:p w14:paraId="1D99C855" w14:textId="77777777" w:rsidR="009856AC" w:rsidRDefault="00362142" w:rsidP="00362142">
      <w:pPr>
        <w:ind w:firstLine="720"/>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2FA71D3A" w14:textId="77777777" w:rsidR="009856AC" w:rsidRDefault="009856AC" w:rsidP="00362142">
      <w:pPr>
        <w:ind w:firstLine="720"/>
        <w:rPr>
          <w:rFonts w:ascii="Times New Roman" w:hAnsi="Times New Roman" w:cs="Times New Roman"/>
          <w:sz w:val="24"/>
          <w:szCs w:val="24"/>
        </w:rPr>
      </w:pPr>
    </w:p>
    <w:p w14:paraId="39190453" w14:textId="77777777" w:rsidR="009856AC" w:rsidRDefault="009856AC" w:rsidP="00362142">
      <w:pPr>
        <w:ind w:firstLine="720"/>
        <w:rPr>
          <w:rFonts w:ascii="Times New Roman" w:hAnsi="Times New Roman" w:cs="Times New Roman"/>
          <w:sz w:val="24"/>
          <w:szCs w:val="24"/>
        </w:rPr>
      </w:pPr>
    </w:p>
    <w:p w14:paraId="0FC7BE38" w14:textId="77777777" w:rsidR="009856AC" w:rsidRDefault="009856AC" w:rsidP="00362142">
      <w:pPr>
        <w:ind w:firstLine="720"/>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w:t>
      </w:r>
    </w:p>
    <w:p w14:paraId="7CD92A8E" w14:textId="77777777" w:rsidR="009856AC" w:rsidRPr="00413BA6" w:rsidRDefault="009856AC" w:rsidP="009856AC">
      <w:pPr>
        <w:rPr>
          <w:rFonts w:ascii="Times New Roman" w:hAnsi="Times New Roman" w:cs="Times New Roman"/>
          <w:sz w:val="28"/>
          <w:szCs w:val="28"/>
        </w:rPr>
      </w:pPr>
    </w:p>
    <w:p w14:paraId="32427CFA" w14:textId="77777777" w:rsidR="009856AC" w:rsidRPr="00413BA6" w:rsidRDefault="009856AC" w:rsidP="009856AC">
      <w:pPr>
        <w:jc w:val="center"/>
        <w:rPr>
          <w:rFonts w:ascii="Times New Roman" w:hAnsi="Times New Roman" w:cs="Times New Roman"/>
          <w:b/>
          <w:sz w:val="28"/>
          <w:szCs w:val="28"/>
        </w:rPr>
      </w:pPr>
      <w:r w:rsidRPr="00413BA6">
        <w:rPr>
          <w:rFonts w:ascii="Times New Roman" w:hAnsi="Times New Roman" w:cs="Times New Roman"/>
          <w:b/>
          <w:sz w:val="28"/>
          <w:szCs w:val="28"/>
        </w:rPr>
        <w:t>PROGRAM STUDI TEKNIK INFORMATIKA</w:t>
      </w:r>
    </w:p>
    <w:p w14:paraId="3BC1522C"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 KOMPUTER</w:t>
      </w:r>
    </w:p>
    <w:p w14:paraId="027A232D"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MIKROSKIL</w:t>
      </w:r>
    </w:p>
    <w:p w14:paraId="22A429E0"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MEDAN</w:t>
      </w:r>
    </w:p>
    <w:p w14:paraId="0EE73685" w14:textId="77777777" w:rsidR="00200602" w:rsidRDefault="00D85A09" w:rsidP="00D85A09">
      <w:pPr>
        <w:jc w:val="center"/>
        <w:rPr>
          <w:rFonts w:ascii="Times New Roman" w:hAnsi="Times New Roman" w:cs="Times New Roman"/>
          <w:b/>
          <w:sz w:val="24"/>
          <w:szCs w:val="24"/>
        </w:rPr>
        <w:sectPr w:rsidR="00200602" w:rsidSect="00200602">
          <w:footerReference w:type="default" r:id="rId8"/>
          <w:pgSz w:w="11907" w:h="16839" w:code="9"/>
          <w:pgMar w:top="2268" w:right="1701" w:bottom="1701" w:left="2268" w:header="720" w:footer="720" w:gutter="0"/>
          <w:cols w:space="720"/>
          <w:docGrid w:linePitch="360"/>
        </w:sectPr>
      </w:pPr>
      <w:r>
        <w:rPr>
          <w:rFonts w:ascii="Times New Roman" w:hAnsi="Times New Roman" w:cs="Times New Roman"/>
          <w:b/>
          <w:sz w:val="24"/>
          <w:szCs w:val="24"/>
        </w:rPr>
        <w:t>2015</w:t>
      </w:r>
    </w:p>
    <w:p w14:paraId="57234303" w14:textId="77777777" w:rsidR="00565A60" w:rsidRPr="00D85A09" w:rsidRDefault="007E10EB"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proofErr w:type="spellStart"/>
      <w:r w:rsidRPr="00D85A09">
        <w:rPr>
          <w:rFonts w:ascii="Times New Roman" w:hAnsi="Times New Roman" w:cs="Times New Roman"/>
          <w:b/>
          <w:sz w:val="24"/>
          <w:szCs w:val="24"/>
        </w:rPr>
        <w:lastRenderedPageBreak/>
        <w:t>Latar</w:t>
      </w:r>
      <w:proofErr w:type="spellEnd"/>
      <w:r w:rsidRPr="00D85A09">
        <w:rPr>
          <w:rFonts w:ascii="Times New Roman" w:hAnsi="Times New Roman" w:cs="Times New Roman"/>
          <w:b/>
          <w:sz w:val="24"/>
          <w:szCs w:val="24"/>
        </w:rPr>
        <w:t xml:space="preserve"> </w:t>
      </w:r>
      <w:proofErr w:type="spellStart"/>
      <w:r w:rsidRPr="00D85A09">
        <w:rPr>
          <w:rFonts w:ascii="Times New Roman" w:hAnsi="Times New Roman" w:cs="Times New Roman"/>
          <w:b/>
          <w:sz w:val="24"/>
          <w:szCs w:val="24"/>
        </w:rPr>
        <w:t>Belakang</w:t>
      </w:r>
      <w:proofErr w:type="spellEnd"/>
    </w:p>
    <w:p w14:paraId="7ECEBADA" w14:textId="3D1362CF" w:rsidR="00096D97" w:rsidRPr="00096D97" w:rsidRDefault="007E10EB"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BE748D">
        <w:rPr>
          <w:rFonts w:ascii="Times New Roman" w:hAnsi="Times New Roman" w:cs="Times New Roman"/>
          <w:sz w:val="24"/>
          <w:szCs w:val="24"/>
        </w:rPr>
        <w:t>Penerimaan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siswa</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baru</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merupakan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salah</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satu</w:t>
      </w:r>
      <w:proofErr w:type="spellEnd"/>
      <w:r w:rsidR="00BE748D">
        <w:rPr>
          <w:rFonts w:ascii="Times New Roman" w:hAnsi="Times New Roman" w:cs="Times New Roman"/>
          <w:sz w:val="24"/>
          <w:szCs w:val="24"/>
        </w:rPr>
        <w:t xml:space="preserve"> proses yang </w:t>
      </w:r>
      <w:proofErr w:type="spellStart"/>
      <w:r w:rsidR="00BE748D">
        <w:rPr>
          <w:rFonts w:ascii="Times New Roman" w:hAnsi="Times New Roman" w:cs="Times New Roman"/>
          <w:sz w:val="24"/>
          <w:szCs w:val="24"/>
        </w:rPr>
        <w:t>dilakukan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sekolah</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untuk</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menyaring</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calon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siswa</w:t>
      </w:r>
      <w:proofErr w:type="spellEnd"/>
      <w:r w:rsidR="00BE748D">
        <w:rPr>
          <w:rFonts w:ascii="Times New Roman" w:hAnsi="Times New Roman" w:cs="Times New Roman"/>
          <w:sz w:val="24"/>
          <w:szCs w:val="24"/>
        </w:rPr>
        <w:t xml:space="preserve"> yang </w:t>
      </w:r>
      <w:proofErr w:type="spellStart"/>
      <w:r w:rsidR="00BE748D">
        <w:rPr>
          <w:rFonts w:ascii="Times New Roman" w:hAnsi="Times New Roman" w:cs="Times New Roman"/>
          <w:sz w:val="24"/>
          <w:szCs w:val="24"/>
        </w:rPr>
        <w:t>mendaftar</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sesuai</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dengan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kriteria</w:t>
      </w:r>
      <w:proofErr w:type="spellEnd"/>
      <w:r w:rsidR="00BE748D">
        <w:rPr>
          <w:rFonts w:ascii="Times New Roman" w:hAnsi="Times New Roman" w:cs="Times New Roman"/>
          <w:sz w:val="24"/>
          <w:szCs w:val="24"/>
        </w:rPr>
        <w:t xml:space="preserve"> yang </w:t>
      </w:r>
      <w:proofErr w:type="spellStart"/>
      <w:r w:rsidR="00BE748D">
        <w:rPr>
          <w:rFonts w:ascii="Times New Roman" w:hAnsi="Times New Roman" w:cs="Times New Roman"/>
          <w:sz w:val="24"/>
          <w:szCs w:val="24"/>
        </w:rPr>
        <w:t>ditentukan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oleh</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sekolah</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tersebut</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Pada</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umumnya</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tahapan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pada</w:t>
      </w:r>
      <w:proofErr w:type="spellEnd"/>
      <w:r w:rsidR="00BE748D">
        <w:rPr>
          <w:rFonts w:ascii="Times New Roman" w:hAnsi="Times New Roman" w:cs="Times New Roman"/>
          <w:sz w:val="24"/>
          <w:szCs w:val="24"/>
        </w:rPr>
        <w:t xml:space="preserve"> proses </w:t>
      </w:r>
      <w:proofErr w:type="spellStart"/>
      <w:r w:rsidR="00BE748D">
        <w:rPr>
          <w:rFonts w:ascii="Times New Roman" w:hAnsi="Times New Roman" w:cs="Times New Roman"/>
          <w:sz w:val="24"/>
          <w:szCs w:val="24"/>
        </w:rPr>
        <w:t>penerimaan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siswa</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baru</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terdiri</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dari</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tahapan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pendaftaran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penyerahan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dokumen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tes</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seleksi</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dan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pengumuman</w:t>
      </w:r>
      <w:proofErr w:type="spellEnd"/>
      <w:r w:rsidR="00BE748D">
        <w:rPr>
          <w:rFonts w:ascii="Times New Roman" w:hAnsi="Times New Roman" w:cs="Times New Roman"/>
          <w:sz w:val="24"/>
          <w:szCs w:val="24"/>
        </w:rPr>
        <w:t xml:space="preserve"> </w:t>
      </w:r>
      <w:proofErr w:type="spellStart"/>
      <w:r w:rsidR="00BE748D">
        <w:rPr>
          <w:rFonts w:ascii="Times New Roman" w:hAnsi="Times New Roman" w:cs="Times New Roman"/>
          <w:sz w:val="24"/>
          <w:szCs w:val="24"/>
        </w:rPr>
        <w:t>hasil</w:t>
      </w:r>
      <w:proofErr w:type="spellEnd"/>
      <w:r w:rsidR="00D43240">
        <w:rPr>
          <w:rFonts w:ascii="Times New Roman" w:hAnsi="Times New Roman" w:cs="Times New Roman"/>
          <w:sz w:val="24"/>
          <w:szCs w:val="24"/>
        </w:rPr>
        <w:t xml:space="preserve"> </w:t>
      </w:r>
      <w:proofErr w:type="spellStart"/>
      <w:r w:rsidR="00D43240">
        <w:rPr>
          <w:rFonts w:ascii="Times New Roman" w:hAnsi="Times New Roman" w:cs="Times New Roman"/>
          <w:sz w:val="24"/>
          <w:szCs w:val="24"/>
        </w:rPr>
        <w:t>tes</w:t>
      </w:r>
      <w:proofErr w:type="spellEnd"/>
      <w:ins w:id="0" w:author="Blodstone" w:date="2016-01-04T15:49:00Z">
        <w:r w:rsidR="00663C00">
          <w:rPr>
            <w:rFonts w:ascii="Times New Roman" w:hAnsi="Times New Roman" w:cs="Times New Roman"/>
            <w:sz w:val="24"/>
            <w:szCs w:val="24"/>
          </w:rPr>
          <w:t xml:space="preserve"> yang</w:t>
        </w:r>
      </w:ins>
      <w:ins w:id="1" w:author="Blodstone" w:date="2016-01-04T15:50:00Z">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dilakukan</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oleh</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calon</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siswa</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langsung</w:t>
        </w:r>
        <w:proofErr w:type="spellEnd"/>
        <w:r w:rsidR="00663C00">
          <w:rPr>
            <w:rFonts w:ascii="Times New Roman" w:hAnsi="Times New Roman" w:cs="Times New Roman"/>
            <w:sz w:val="24"/>
            <w:szCs w:val="24"/>
          </w:rPr>
          <w:t xml:space="preserve"> di </w:t>
        </w:r>
        <w:proofErr w:type="spellStart"/>
        <w:r w:rsidR="00663C00">
          <w:rPr>
            <w:rFonts w:ascii="Times New Roman" w:hAnsi="Times New Roman" w:cs="Times New Roman"/>
            <w:sz w:val="24"/>
            <w:szCs w:val="24"/>
          </w:rPr>
          <w:t>premis</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sekolah</w:t>
        </w:r>
      </w:ins>
      <w:proofErr w:type="spellEnd"/>
      <w:r w:rsidR="00BE748D">
        <w:rPr>
          <w:rFonts w:ascii="Times New Roman" w:hAnsi="Times New Roman" w:cs="Times New Roman"/>
          <w:sz w:val="24"/>
          <w:szCs w:val="24"/>
        </w:rPr>
        <w:t xml:space="preserve">. </w:t>
      </w:r>
      <w:ins w:id="2" w:author="Blodstone" w:date="2016-01-04T15:51:00Z">
        <w:r w:rsidR="00663C00">
          <w:rPr>
            <w:rFonts w:ascii="Times New Roman" w:hAnsi="Times New Roman" w:cs="Times New Roman"/>
            <w:sz w:val="24"/>
            <w:szCs w:val="24"/>
          </w:rPr>
          <w:t xml:space="preserve">Hal </w:t>
        </w:r>
        <w:proofErr w:type="spellStart"/>
        <w:r w:rsidR="00663C00">
          <w:rPr>
            <w:rFonts w:ascii="Times New Roman" w:hAnsi="Times New Roman" w:cs="Times New Roman"/>
            <w:sz w:val="24"/>
            <w:szCs w:val="24"/>
          </w:rPr>
          <w:t>tersebut</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menjadi</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kendala</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bagi</w:t>
        </w:r>
        <w:proofErr w:type="spellEnd"/>
        <w:r w:rsidR="00663C00">
          <w:rPr>
            <w:rFonts w:ascii="Times New Roman" w:hAnsi="Times New Roman" w:cs="Times New Roman"/>
            <w:sz w:val="24"/>
            <w:szCs w:val="24"/>
          </w:rPr>
          <w:t xml:space="preserve"> </w:t>
        </w:r>
      </w:ins>
      <w:proofErr w:type="spellStart"/>
      <w:ins w:id="3" w:author="Blodstone" w:date="2016-01-04T15:45:00Z">
        <w:r w:rsidR="00663C00">
          <w:rPr>
            <w:rFonts w:ascii="Times New Roman" w:hAnsi="Times New Roman" w:cs="Times New Roman"/>
            <w:sz w:val="24"/>
            <w:szCs w:val="24"/>
          </w:rPr>
          <w:t>calon</w:t>
        </w:r>
      </w:ins>
      <w:ins w:id="4" w:author="Blodstone" w:date="2016-01-04T15:51:00Z">
        <w:r w:rsidR="00663C00">
          <w:rPr>
            <w:rFonts w:ascii="Times New Roman" w:hAnsi="Times New Roman" w:cs="Times New Roman"/>
            <w:sz w:val="24"/>
            <w:szCs w:val="24"/>
          </w:rPr>
          <w:t>-calon</w:t>
        </w:r>
      </w:ins>
      <w:proofErr w:type="spellEnd"/>
      <w:ins w:id="5" w:author="Blodstone" w:date="2016-01-04T15:45:00Z">
        <w:r w:rsidR="00663C00">
          <w:rPr>
            <w:rFonts w:ascii="Times New Roman" w:hAnsi="Times New Roman" w:cs="Times New Roman"/>
            <w:sz w:val="24"/>
            <w:szCs w:val="24"/>
          </w:rPr>
          <w:t xml:space="preserve"> </w:t>
        </w:r>
      </w:ins>
      <w:proofErr w:type="spellStart"/>
      <w:ins w:id="6" w:author="Blodstone" w:date="2016-01-04T15:44:00Z">
        <w:r w:rsidR="00663C00">
          <w:rPr>
            <w:rFonts w:ascii="Times New Roman" w:hAnsi="Times New Roman" w:cs="Times New Roman"/>
            <w:sz w:val="24"/>
            <w:szCs w:val="24"/>
          </w:rPr>
          <w:t>siswa</w:t>
        </w:r>
        <w:proofErr w:type="spellEnd"/>
        <w:r w:rsidR="00663C00">
          <w:rPr>
            <w:rFonts w:ascii="Times New Roman" w:hAnsi="Times New Roman" w:cs="Times New Roman"/>
            <w:sz w:val="24"/>
            <w:szCs w:val="24"/>
          </w:rPr>
          <w:t xml:space="preserve"> yang </w:t>
        </w:r>
      </w:ins>
      <w:proofErr w:type="spellStart"/>
      <w:ins w:id="7" w:author="Blodstone" w:date="2016-01-04T15:51:00Z">
        <w:r w:rsidR="00663C00">
          <w:rPr>
            <w:rFonts w:ascii="Times New Roman" w:hAnsi="Times New Roman" w:cs="Times New Roman"/>
            <w:sz w:val="24"/>
            <w:szCs w:val="24"/>
          </w:rPr>
          <w:t>bertempat</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tinggal</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jauh</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dari</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sekolah</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bersangkutan</w:t>
        </w:r>
        <w:proofErr w:type="spellEnd"/>
        <w:r w:rsidR="00663C00">
          <w:rPr>
            <w:rFonts w:ascii="Times New Roman" w:hAnsi="Times New Roman" w:cs="Times New Roman"/>
            <w:sz w:val="24"/>
            <w:szCs w:val="24"/>
          </w:rPr>
          <w:t xml:space="preserve"> </w:t>
        </w:r>
      </w:ins>
      <w:proofErr w:type="spellStart"/>
      <w:ins w:id="8" w:author="Blodstone" w:date="2016-01-04T16:14:00Z">
        <w:r w:rsidR="00256D26">
          <w:rPr>
            <w:rFonts w:ascii="Times New Roman" w:hAnsi="Times New Roman" w:cs="Times New Roman"/>
            <w:sz w:val="24"/>
            <w:szCs w:val="24"/>
          </w:rPr>
          <w:t>ataupun</w:t>
        </w:r>
        <w:proofErr w:type="spellEnd"/>
        <w:r w:rsidR="00256D26">
          <w:rPr>
            <w:rFonts w:ascii="Times New Roman" w:hAnsi="Times New Roman" w:cs="Times New Roman"/>
            <w:sz w:val="24"/>
            <w:szCs w:val="24"/>
          </w:rPr>
          <w:t xml:space="preserve"> yang memiliki </w:t>
        </w:r>
        <w:proofErr w:type="spellStart"/>
        <w:r w:rsidR="00256D26">
          <w:rPr>
            <w:rFonts w:ascii="Times New Roman" w:hAnsi="Times New Roman" w:cs="Times New Roman"/>
            <w:sz w:val="24"/>
            <w:szCs w:val="24"/>
          </w:rPr>
          <w:t>waktu</w:t>
        </w:r>
        <w:proofErr w:type="spellEnd"/>
        <w:r w:rsidR="00256D26">
          <w:rPr>
            <w:rFonts w:ascii="Times New Roman" w:hAnsi="Times New Roman" w:cs="Times New Roman"/>
            <w:sz w:val="24"/>
            <w:szCs w:val="24"/>
          </w:rPr>
          <w:t xml:space="preserve"> yang </w:t>
        </w:r>
        <w:proofErr w:type="spellStart"/>
        <w:r w:rsidR="00256D26">
          <w:rPr>
            <w:rFonts w:ascii="Times New Roman" w:hAnsi="Times New Roman" w:cs="Times New Roman"/>
            <w:sz w:val="24"/>
            <w:szCs w:val="24"/>
          </w:rPr>
          <w:t>tidak</w:t>
        </w:r>
        <w:proofErr w:type="spellEnd"/>
        <w:r w:rsidR="00256D26">
          <w:rPr>
            <w:rFonts w:ascii="Times New Roman" w:hAnsi="Times New Roman" w:cs="Times New Roman"/>
            <w:sz w:val="24"/>
            <w:szCs w:val="24"/>
          </w:rPr>
          <w:t xml:space="preserve"> pas </w:t>
        </w:r>
      </w:ins>
      <w:proofErr w:type="spellStart"/>
      <w:ins w:id="9" w:author="Blodstone" w:date="2016-01-04T15:44:00Z">
        <w:r w:rsidR="00663C00">
          <w:rPr>
            <w:rFonts w:ascii="Times New Roman" w:hAnsi="Times New Roman" w:cs="Times New Roman"/>
            <w:sz w:val="24"/>
            <w:szCs w:val="24"/>
          </w:rPr>
          <w:t>untuk</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memenuhi</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persyaratan</w:t>
        </w:r>
        <w:proofErr w:type="spellEnd"/>
        <w:r w:rsidR="00663C00">
          <w:rPr>
            <w:rFonts w:ascii="Times New Roman" w:hAnsi="Times New Roman" w:cs="Times New Roman"/>
            <w:sz w:val="24"/>
            <w:szCs w:val="24"/>
          </w:rPr>
          <w:t xml:space="preserve"> </w:t>
        </w:r>
      </w:ins>
      <w:proofErr w:type="spellStart"/>
      <w:ins w:id="10" w:author="Blodstone" w:date="2016-01-04T15:45:00Z">
        <w:r w:rsidR="00663C00">
          <w:rPr>
            <w:rFonts w:ascii="Times New Roman" w:hAnsi="Times New Roman" w:cs="Times New Roman"/>
            <w:sz w:val="24"/>
            <w:szCs w:val="24"/>
          </w:rPr>
          <w:t>sekolah</w:t>
        </w:r>
        <w:proofErr w:type="spellEnd"/>
        <w:r w:rsidR="00663C00">
          <w:rPr>
            <w:rFonts w:ascii="Times New Roman" w:hAnsi="Times New Roman" w:cs="Times New Roman"/>
            <w:sz w:val="24"/>
            <w:szCs w:val="24"/>
          </w:rPr>
          <w:t xml:space="preserve"> </w:t>
        </w:r>
        <w:proofErr w:type="spellStart"/>
        <w:r w:rsidR="00663C00">
          <w:rPr>
            <w:rFonts w:ascii="Times New Roman" w:hAnsi="Times New Roman" w:cs="Times New Roman"/>
            <w:sz w:val="24"/>
            <w:szCs w:val="24"/>
          </w:rPr>
          <w:t>tersebut</w:t>
        </w:r>
        <w:proofErr w:type="spellEnd"/>
        <w:r w:rsidR="00663C00">
          <w:rPr>
            <w:rFonts w:ascii="Times New Roman" w:hAnsi="Times New Roman" w:cs="Times New Roman"/>
            <w:sz w:val="24"/>
            <w:szCs w:val="24"/>
          </w:rPr>
          <w:t>.</w:t>
        </w:r>
      </w:ins>
    </w:p>
    <w:p w14:paraId="5BE34B8F" w14:textId="2BC26FC0" w:rsidR="003452E1"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FC14BA">
        <w:rPr>
          <w:rFonts w:ascii="Times New Roman" w:hAnsi="Times New Roman" w:cs="Times New Roman"/>
          <w:sz w:val="24"/>
          <w:szCs w:val="24"/>
        </w:rPr>
        <w:t>Untuk</w:t>
      </w:r>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mengatasi</w:t>
      </w:r>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masalah</w:t>
      </w:r>
      <w:proofErr w:type="spellEnd"/>
      <w:r w:rsidR="00FC14BA">
        <w:rPr>
          <w:rFonts w:ascii="Times New Roman" w:hAnsi="Times New Roman" w:cs="Times New Roman"/>
          <w:sz w:val="24"/>
          <w:szCs w:val="24"/>
        </w:rPr>
        <w:t xml:space="preserve"> </w:t>
      </w:r>
      <w:ins w:id="11" w:author="Blodstone" w:date="2016-01-04T16:04:00Z">
        <w:r w:rsidR="00256D26">
          <w:rPr>
            <w:rFonts w:ascii="Times New Roman" w:hAnsi="Times New Roman" w:cs="Times New Roman"/>
            <w:sz w:val="24"/>
            <w:szCs w:val="24"/>
          </w:rPr>
          <w:t xml:space="preserve">di </w:t>
        </w:r>
        <w:proofErr w:type="spellStart"/>
        <w:r w:rsidR="00256D26">
          <w:rPr>
            <w:rFonts w:ascii="Times New Roman" w:hAnsi="Times New Roman" w:cs="Times New Roman"/>
            <w:sz w:val="24"/>
            <w:szCs w:val="24"/>
          </w:rPr>
          <w:t>atas</w:t>
        </w:r>
      </w:ins>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maka</w:t>
      </w:r>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diperlukan</w:t>
      </w:r>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sebuah</w:t>
      </w:r>
      <w:proofErr w:type="spellEnd"/>
      <w:r w:rsidR="00FC14B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sistem</w:t>
      </w:r>
      <w:proofErr w:type="spellEnd"/>
      <w:r w:rsidR="00FC14BA">
        <w:rPr>
          <w:rFonts w:ascii="Times New Roman" w:hAnsi="Times New Roman" w:cs="Times New Roman"/>
          <w:sz w:val="24"/>
          <w:szCs w:val="24"/>
        </w:rPr>
        <w:t xml:space="preserve"> online yang</w:t>
      </w:r>
      <w:r w:rsidR="00A95C1A">
        <w:rPr>
          <w:rFonts w:ascii="Times New Roman" w:hAnsi="Times New Roman" w:cs="Times New Roman"/>
          <w:sz w:val="24"/>
          <w:szCs w:val="24"/>
        </w:rPr>
        <w:t xml:space="preserve"> </w:t>
      </w:r>
      <w:proofErr w:type="spellStart"/>
      <w:r w:rsidR="00A95C1A">
        <w:rPr>
          <w:rFonts w:ascii="Times New Roman" w:hAnsi="Times New Roman" w:cs="Times New Roman"/>
          <w:sz w:val="24"/>
          <w:szCs w:val="24"/>
        </w:rPr>
        <w:t>dapat</w:t>
      </w:r>
      <w:proofErr w:type="spellEnd"/>
      <w:r w:rsidR="00A95C1A">
        <w:rPr>
          <w:rFonts w:ascii="Times New Roman" w:hAnsi="Times New Roman" w:cs="Times New Roman"/>
          <w:sz w:val="24"/>
          <w:szCs w:val="24"/>
        </w:rPr>
        <w:t xml:space="preserve"> </w:t>
      </w:r>
      <w:proofErr w:type="spellStart"/>
      <w:r w:rsidR="00A95C1A">
        <w:rPr>
          <w:rFonts w:ascii="Times New Roman" w:hAnsi="Times New Roman" w:cs="Times New Roman"/>
          <w:sz w:val="24"/>
          <w:szCs w:val="24"/>
        </w:rPr>
        <w:t>memudahkan</w:t>
      </w:r>
      <w:proofErr w:type="spellEnd"/>
      <w:r w:rsidR="00A95C1A">
        <w:rPr>
          <w:rFonts w:ascii="Times New Roman" w:hAnsi="Times New Roman" w:cs="Times New Roman"/>
          <w:sz w:val="24"/>
          <w:szCs w:val="24"/>
        </w:rPr>
        <w:t xml:space="preserve"> </w:t>
      </w:r>
      <w:proofErr w:type="spellStart"/>
      <w:r w:rsidR="00FC14BA">
        <w:rPr>
          <w:rFonts w:ascii="Times New Roman" w:hAnsi="Times New Roman" w:cs="Times New Roman"/>
          <w:sz w:val="24"/>
          <w:szCs w:val="24"/>
        </w:rPr>
        <w:t>calon</w:t>
      </w:r>
      <w:proofErr w:type="spellEnd"/>
      <w:r w:rsidR="00FC14BA">
        <w:rPr>
          <w:rFonts w:ascii="Times New Roman" w:hAnsi="Times New Roman" w:cs="Times New Roman"/>
          <w:sz w:val="24"/>
          <w:szCs w:val="24"/>
        </w:rPr>
        <w:t xml:space="preserve"> </w:t>
      </w:r>
      <w:proofErr w:type="spellStart"/>
      <w:r w:rsidR="003E14E4">
        <w:rPr>
          <w:rFonts w:ascii="Times New Roman" w:hAnsi="Times New Roman" w:cs="Times New Roman"/>
          <w:sz w:val="24"/>
          <w:szCs w:val="24"/>
        </w:rPr>
        <w:t>siswa</w:t>
      </w:r>
      <w:proofErr w:type="spellEnd"/>
      <w:r w:rsidR="00FC14BA">
        <w:rPr>
          <w:rFonts w:ascii="Times New Roman" w:hAnsi="Times New Roman" w:cs="Times New Roman"/>
          <w:sz w:val="24"/>
          <w:szCs w:val="24"/>
        </w:rPr>
        <w:t xml:space="preserve"> </w:t>
      </w:r>
      <w:proofErr w:type="spellStart"/>
      <w:r w:rsidR="00A95C1A">
        <w:rPr>
          <w:rFonts w:ascii="Times New Roman" w:hAnsi="Times New Roman" w:cs="Times New Roman"/>
          <w:sz w:val="24"/>
          <w:szCs w:val="24"/>
        </w:rPr>
        <w:t>dalam</w:t>
      </w:r>
      <w:proofErr w:type="spellEnd"/>
      <w:r w:rsidR="00A95C1A">
        <w:rPr>
          <w:rFonts w:ascii="Times New Roman" w:hAnsi="Times New Roman" w:cs="Times New Roman"/>
          <w:sz w:val="24"/>
          <w:szCs w:val="24"/>
        </w:rPr>
        <w:t xml:space="preserve"> </w:t>
      </w:r>
      <w:r w:rsidR="00EF2849">
        <w:rPr>
          <w:rFonts w:ascii="Times New Roman" w:hAnsi="Times New Roman" w:cs="Times New Roman"/>
          <w:sz w:val="24"/>
          <w:szCs w:val="24"/>
        </w:rPr>
        <w:t xml:space="preserve">proses </w:t>
      </w:r>
      <w:proofErr w:type="spellStart"/>
      <w:r w:rsidR="00EF2849">
        <w:rPr>
          <w:rFonts w:ascii="Times New Roman" w:hAnsi="Times New Roman" w:cs="Times New Roman"/>
          <w:sz w:val="24"/>
          <w:szCs w:val="24"/>
        </w:rPr>
        <w:t>pendaftaran</w:t>
      </w:r>
      <w:proofErr w:type="spellEnd"/>
      <w:r w:rsidR="00A95C1A">
        <w:rPr>
          <w:rFonts w:ascii="Times New Roman" w:hAnsi="Times New Roman" w:cs="Times New Roman"/>
          <w:sz w:val="24"/>
          <w:szCs w:val="24"/>
        </w:rPr>
        <w:t xml:space="preserve">. </w:t>
      </w:r>
      <w:proofErr w:type="spellStart"/>
      <w:r w:rsidR="0080320E">
        <w:rPr>
          <w:rFonts w:ascii="Times New Roman" w:hAnsi="Times New Roman" w:cs="Times New Roman"/>
          <w:sz w:val="24"/>
          <w:szCs w:val="24"/>
        </w:rPr>
        <w:t>Sistem</w:t>
      </w:r>
      <w:proofErr w:type="spellEnd"/>
      <w:r w:rsidR="0080320E">
        <w:rPr>
          <w:rFonts w:ascii="Times New Roman" w:hAnsi="Times New Roman" w:cs="Times New Roman"/>
          <w:sz w:val="24"/>
          <w:szCs w:val="24"/>
        </w:rPr>
        <w:t xml:space="preserve"> </w:t>
      </w:r>
      <w:proofErr w:type="spellStart"/>
      <w:r w:rsidR="0080320E">
        <w:rPr>
          <w:rFonts w:ascii="Times New Roman" w:hAnsi="Times New Roman" w:cs="Times New Roman"/>
          <w:sz w:val="24"/>
          <w:szCs w:val="24"/>
        </w:rPr>
        <w:t>tersebut</w:t>
      </w:r>
      <w:proofErr w:type="spellEnd"/>
      <w:r w:rsidR="0080320E">
        <w:rPr>
          <w:rFonts w:ascii="Times New Roman" w:hAnsi="Times New Roman" w:cs="Times New Roman"/>
          <w:sz w:val="24"/>
          <w:szCs w:val="24"/>
        </w:rPr>
        <w:t xml:space="preserve"> </w:t>
      </w:r>
      <w:proofErr w:type="spellStart"/>
      <w:r w:rsidR="0080320E">
        <w:rPr>
          <w:rFonts w:ascii="Times New Roman" w:hAnsi="Times New Roman" w:cs="Times New Roman"/>
          <w:sz w:val="24"/>
          <w:szCs w:val="24"/>
        </w:rPr>
        <w:t>harus</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dapat</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membantu</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calon</w:t>
      </w:r>
      <w:proofErr w:type="spellEnd"/>
      <w:r w:rsidR="003452E1">
        <w:rPr>
          <w:rFonts w:ascii="Times New Roman" w:hAnsi="Times New Roman" w:cs="Times New Roman"/>
          <w:sz w:val="24"/>
          <w:szCs w:val="24"/>
        </w:rPr>
        <w:t xml:space="preserve"> </w:t>
      </w:r>
      <w:proofErr w:type="spellStart"/>
      <w:r w:rsidR="003E14E4">
        <w:rPr>
          <w:rFonts w:ascii="Times New Roman" w:hAnsi="Times New Roman" w:cs="Times New Roman"/>
          <w:sz w:val="24"/>
          <w:szCs w:val="24"/>
        </w:rPr>
        <w:t>siswa</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dalam</w:t>
      </w:r>
      <w:proofErr w:type="spellEnd"/>
      <w:r w:rsidR="003452E1">
        <w:rPr>
          <w:rFonts w:ascii="Times New Roman" w:hAnsi="Times New Roman" w:cs="Times New Roman"/>
          <w:sz w:val="24"/>
          <w:szCs w:val="24"/>
        </w:rPr>
        <w:t xml:space="preserve"> proses </w:t>
      </w:r>
      <w:proofErr w:type="spellStart"/>
      <w:r w:rsidR="003452E1">
        <w:rPr>
          <w:rFonts w:ascii="Times New Roman" w:hAnsi="Times New Roman" w:cs="Times New Roman"/>
          <w:sz w:val="24"/>
          <w:szCs w:val="24"/>
        </w:rPr>
        <w:t>pendaftarannya</w:t>
      </w:r>
      <w:proofErr w:type="spellEnd"/>
      <w:r w:rsidR="00DD220E">
        <w:rPr>
          <w:rFonts w:ascii="Times New Roman" w:hAnsi="Times New Roman" w:cs="Times New Roman"/>
          <w:sz w:val="24"/>
          <w:szCs w:val="24"/>
        </w:rPr>
        <w:t xml:space="preserve"> </w:t>
      </w:r>
      <w:proofErr w:type="spellStart"/>
      <w:r w:rsidR="00DD220E">
        <w:rPr>
          <w:rFonts w:ascii="Times New Roman" w:hAnsi="Times New Roman" w:cs="Times New Roman"/>
          <w:sz w:val="24"/>
          <w:szCs w:val="24"/>
        </w:rPr>
        <w:t>sampai</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selesai</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baik</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dalam</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pengiriman</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dokumen</w:t>
      </w:r>
      <w:proofErr w:type="spellEnd"/>
      <w:r w:rsidR="003452E1">
        <w:rPr>
          <w:rFonts w:ascii="Times New Roman" w:hAnsi="Times New Roman" w:cs="Times New Roman"/>
          <w:sz w:val="24"/>
          <w:szCs w:val="24"/>
        </w:rPr>
        <w:t xml:space="preserve"> yang </w:t>
      </w:r>
      <w:proofErr w:type="spellStart"/>
      <w:r w:rsidR="003452E1">
        <w:rPr>
          <w:rFonts w:ascii="Times New Roman" w:hAnsi="Times New Roman" w:cs="Times New Roman"/>
          <w:sz w:val="24"/>
          <w:szCs w:val="24"/>
        </w:rPr>
        <w:t>dibutuhkan</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hingga</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pe</w:t>
      </w:r>
      <w:r w:rsidR="00B17038">
        <w:rPr>
          <w:rFonts w:ascii="Times New Roman" w:hAnsi="Times New Roman" w:cs="Times New Roman"/>
          <w:sz w:val="24"/>
          <w:szCs w:val="24"/>
        </w:rPr>
        <w:t>ngumuman</w:t>
      </w:r>
      <w:proofErr w:type="spellEnd"/>
      <w:r w:rsidR="003452E1">
        <w:rPr>
          <w:rFonts w:ascii="Times New Roman" w:hAnsi="Times New Roman" w:cs="Times New Roman"/>
          <w:sz w:val="24"/>
          <w:szCs w:val="24"/>
        </w:rPr>
        <w:t xml:space="preserve"> </w:t>
      </w:r>
      <w:proofErr w:type="spellStart"/>
      <w:r w:rsidR="003452E1">
        <w:rPr>
          <w:rFonts w:ascii="Times New Roman" w:hAnsi="Times New Roman" w:cs="Times New Roman"/>
          <w:sz w:val="24"/>
          <w:szCs w:val="24"/>
        </w:rPr>
        <w:t>hasil</w:t>
      </w:r>
      <w:proofErr w:type="spellEnd"/>
      <w:ins w:id="12" w:author="Blodstone" w:date="2016-01-04T16:11:00Z">
        <w:r w:rsidR="00256D26">
          <w:rPr>
            <w:rFonts w:ascii="Times New Roman" w:hAnsi="Times New Roman" w:cs="Times New Roman"/>
            <w:sz w:val="24"/>
            <w:szCs w:val="24"/>
          </w:rPr>
          <w:t xml:space="preserve"> yang </w:t>
        </w:r>
        <w:proofErr w:type="spellStart"/>
        <w:r w:rsidR="00256D26">
          <w:rPr>
            <w:rFonts w:ascii="Times New Roman" w:hAnsi="Times New Roman" w:cs="Times New Roman"/>
            <w:sz w:val="24"/>
            <w:szCs w:val="24"/>
          </w:rPr>
          <w:t>bisa</w:t>
        </w:r>
        <w:proofErr w:type="spellEnd"/>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dilakukan</w:t>
        </w:r>
        <w:proofErr w:type="spellEnd"/>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secara</w:t>
        </w:r>
        <w:proofErr w:type="spellEnd"/>
        <w:r w:rsidR="00256D26">
          <w:rPr>
            <w:rFonts w:ascii="Times New Roman" w:hAnsi="Times New Roman" w:cs="Times New Roman"/>
            <w:sz w:val="24"/>
            <w:szCs w:val="24"/>
          </w:rPr>
          <w:t xml:space="preserve"> online</w:t>
        </w:r>
      </w:ins>
      <w:del w:id="13" w:author="Blodstone" w:date="2016-01-04T16:11:00Z">
        <w:r w:rsidR="003452E1" w:rsidDel="00256D26">
          <w:rPr>
            <w:rFonts w:ascii="Times New Roman" w:hAnsi="Times New Roman" w:cs="Times New Roman"/>
            <w:sz w:val="24"/>
            <w:szCs w:val="24"/>
          </w:rPr>
          <w:delText>.</w:delText>
        </w:r>
      </w:del>
      <w:ins w:id="14" w:author="Blodstone" w:date="2016-01-04T16:11:00Z">
        <w:r w:rsidR="00256D26">
          <w:rPr>
            <w:rFonts w:ascii="Times New Roman" w:hAnsi="Times New Roman" w:cs="Times New Roman"/>
            <w:sz w:val="24"/>
            <w:szCs w:val="24"/>
          </w:rPr>
          <w:t xml:space="preserve"> </w:t>
        </w:r>
      </w:ins>
      <w:del w:id="15" w:author="Blodstone" w:date="2016-01-04T16:11:00Z">
        <w:r w:rsidR="003452E1" w:rsidDel="00256D26">
          <w:rPr>
            <w:rFonts w:ascii="Times New Roman" w:hAnsi="Times New Roman" w:cs="Times New Roman"/>
            <w:sz w:val="24"/>
            <w:szCs w:val="24"/>
          </w:rPr>
          <w:delText xml:space="preserve"> </w:delText>
        </w:r>
      </w:del>
    </w:p>
    <w:p w14:paraId="39D68B49" w14:textId="7B57BA67" w:rsidR="007E10EB"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del w:id="16" w:author="Blodstone" w:date="2016-01-04T16:11:00Z">
        <w:r w:rsidR="006725C8" w:rsidDel="00256D26">
          <w:rPr>
            <w:rFonts w:ascii="Times New Roman" w:hAnsi="Times New Roman" w:cs="Times New Roman"/>
            <w:sz w:val="24"/>
            <w:szCs w:val="24"/>
          </w:rPr>
          <w:delText>Dari latar belakang permasalahan ini</w:delText>
        </w:r>
      </w:del>
      <w:proofErr w:type="spellStart"/>
      <w:ins w:id="17" w:author="Blodstone" w:date="2016-01-04T16:11:00Z">
        <w:r w:rsidR="00256D26">
          <w:rPr>
            <w:rFonts w:ascii="Times New Roman" w:hAnsi="Times New Roman" w:cs="Times New Roman"/>
            <w:sz w:val="24"/>
            <w:szCs w:val="24"/>
          </w:rPr>
          <w:t>Berdasarkan</w:t>
        </w:r>
      </w:ins>
      <w:proofErr w:type="spellEnd"/>
      <w:ins w:id="18" w:author="Blodstone" w:date="2016-01-04T16:13:00Z">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masalah</w:t>
        </w:r>
        <w:proofErr w:type="spellEnd"/>
        <w:r w:rsidR="00256D26">
          <w:rPr>
            <w:rFonts w:ascii="Times New Roman" w:hAnsi="Times New Roman" w:cs="Times New Roman"/>
            <w:sz w:val="24"/>
            <w:szCs w:val="24"/>
          </w:rPr>
          <w:t xml:space="preserve"> yang </w:t>
        </w:r>
        <w:proofErr w:type="spellStart"/>
        <w:r w:rsidR="00256D26">
          <w:rPr>
            <w:rFonts w:ascii="Times New Roman" w:hAnsi="Times New Roman" w:cs="Times New Roman"/>
            <w:sz w:val="24"/>
            <w:szCs w:val="24"/>
          </w:rPr>
          <w:t>telah</w:t>
        </w:r>
        <w:proofErr w:type="spellEnd"/>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diutarakan</w:t>
        </w:r>
      </w:ins>
      <w:proofErr w:type="spellEnd"/>
      <w:r w:rsidR="006725C8">
        <w:rPr>
          <w:rFonts w:ascii="Times New Roman" w:hAnsi="Times New Roman" w:cs="Times New Roman"/>
          <w:sz w:val="24"/>
          <w:szCs w:val="24"/>
        </w:rPr>
        <w:t xml:space="preserve">, </w:t>
      </w:r>
      <w:proofErr w:type="spellStart"/>
      <w:r w:rsidR="006725C8">
        <w:rPr>
          <w:rFonts w:ascii="Times New Roman" w:hAnsi="Times New Roman" w:cs="Times New Roman"/>
          <w:sz w:val="24"/>
          <w:szCs w:val="24"/>
        </w:rPr>
        <w:t>maka</w:t>
      </w:r>
      <w:proofErr w:type="spellEnd"/>
      <w:r w:rsidR="006725C8">
        <w:rPr>
          <w:rFonts w:ascii="Times New Roman" w:hAnsi="Times New Roman" w:cs="Times New Roman"/>
          <w:sz w:val="24"/>
          <w:szCs w:val="24"/>
        </w:rPr>
        <w:t xml:space="preserve"> </w:t>
      </w:r>
      <w:del w:id="19" w:author="Blodstone" w:date="2016-01-04T16:13:00Z">
        <w:r w:rsidR="006725C8" w:rsidDel="00256D26">
          <w:rPr>
            <w:rFonts w:ascii="Times New Roman" w:hAnsi="Times New Roman" w:cs="Times New Roman"/>
            <w:sz w:val="24"/>
            <w:szCs w:val="24"/>
          </w:rPr>
          <w:delText>diangkatlah sebuah proyek</w:delText>
        </w:r>
      </w:del>
      <w:proofErr w:type="spellStart"/>
      <w:ins w:id="20" w:author="Blodstone" w:date="2016-01-04T16:13:00Z">
        <w:r w:rsidR="00256D26">
          <w:rPr>
            <w:rFonts w:ascii="Times New Roman" w:hAnsi="Times New Roman" w:cs="Times New Roman"/>
            <w:sz w:val="24"/>
            <w:szCs w:val="24"/>
          </w:rPr>
          <w:t>diusulkan</w:t>
        </w:r>
        <w:proofErr w:type="spellEnd"/>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tugas</w:t>
        </w:r>
        <w:proofErr w:type="spellEnd"/>
        <w:r w:rsidR="00256D26">
          <w:rPr>
            <w:rFonts w:ascii="Times New Roman" w:hAnsi="Times New Roman" w:cs="Times New Roman"/>
            <w:sz w:val="24"/>
            <w:szCs w:val="24"/>
          </w:rPr>
          <w:t xml:space="preserve"> </w:t>
        </w:r>
        <w:proofErr w:type="spellStart"/>
        <w:r w:rsidR="00256D26">
          <w:rPr>
            <w:rFonts w:ascii="Times New Roman" w:hAnsi="Times New Roman" w:cs="Times New Roman"/>
            <w:sz w:val="24"/>
            <w:szCs w:val="24"/>
          </w:rPr>
          <w:t>akhir</w:t>
        </w:r>
        <w:proofErr w:type="spellEnd"/>
        <w:r w:rsidR="00256D26">
          <w:rPr>
            <w:rFonts w:ascii="Times New Roman" w:hAnsi="Times New Roman" w:cs="Times New Roman"/>
            <w:sz w:val="24"/>
            <w:szCs w:val="24"/>
          </w:rPr>
          <w:t xml:space="preserve"> yang</w:t>
        </w:r>
      </w:ins>
      <w:ins w:id="21" w:author="sen" w:date="2016-01-24T22:12:00Z">
        <w:r w:rsidR="00E159B3">
          <w:rPr>
            <w:rFonts w:ascii="Times New Roman" w:hAnsi="Times New Roman" w:cs="Times New Roman"/>
            <w:sz w:val="24"/>
            <w:szCs w:val="24"/>
          </w:rPr>
          <w:t xml:space="preserve"> </w:t>
        </w:r>
      </w:ins>
      <w:del w:id="22" w:author="Blodstone" w:date="2016-01-04T16:13:00Z">
        <w:r w:rsidR="006725C8" w:rsidDel="00256D26">
          <w:rPr>
            <w:rFonts w:ascii="Times New Roman" w:hAnsi="Times New Roman" w:cs="Times New Roman"/>
            <w:sz w:val="24"/>
            <w:szCs w:val="24"/>
          </w:rPr>
          <w:delText xml:space="preserve"> </w:delText>
        </w:r>
      </w:del>
      <w:proofErr w:type="spellStart"/>
      <w:r w:rsidR="006725C8">
        <w:rPr>
          <w:rFonts w:ascii="Times New Roman" w:hAnsi="Times New Roman" w:cs="Times New Roman"/>
          <w:sz w:val="24"/>
          <w:szCs w:val="24"/>
        </w:rPr>
        <w:t>berjudul</w:t>
      </w:r>
      <w:proofErr w:type="spellEnd"/>
      <w:r w:rsidR="006725C8">
        <w:rPr>
          <w:rFonts w:ascii="Times New Roman" w:hAnsi="Times New Roman" w:cs="Times New Roman"/>
          <w:sz w:val="24"/>
          <w:szCs w:val="24"/>
        </w:rPr>
        <w:t xml:space="preserve"> “</w:t>
      </w:r>
      <w:proofErr w:type="spellStart"/>
      <w:r w:rsidR="006725C8">
        <w:rPr>
          <w:rFonts w:ascii="Times New Roman" w:hAnsi="Times New Roman" w:cs="Times New Roman"/>
          <w:sz w:val="24"/>
          <w:szCs w:val="24"/>
        </w:rPr>
        <w:t>Sistem</w:t>
      </w:r>
      <w:proofErr w:type="spellEnd"/>
      <w:r w:rsidR="006725C8">
        <w:rPr>
          <w:rFonts w:ascii="Times New Roman" w:hAnsi="Times New Roman" w:cs="Times New Roman"/>
          <w:sz w:val="24"/>
          <w:szCs w:val="24"/>
        </w:rPr>
        <w:t xml:space="preserve"> </w:t>
      </w:r>
      <w:proofErr w:type="spellStart"/>
      <w:r w:rsidR="006725C8">
        <w:rPr>
          <w:rFonts w:ascii="Times New Roman" w:hAnsi="Times New Roman" w:cs="Times New Roman"/>
          <w:sz w:val="24"/>
          <w:szCs w:val="24"/>
        </w:rPr>
        <w:t>Penerimaan</w:t>
      </w:r>
      <w:proofErr w:type="spellEnd"/>
      <w:r w:rsidR="006725C8">
        <w:rPr>
          <w:rFonts w:ascii="Times New Roman" w:hAnsi="Times New Roman" w:cs="Times New Roman"/>
          <w:sz w:val="24"/>
          <w:szCs w:val="24"/>
        </w:rPr>
        <w:t xml:space="preserve"> </w:t>
      </w:r>
      <w:proofErr w:type="spellStart"/>
      <w:r w:rsidR="006725C8">
        <w:rPr>
          <w:rFonts w:ascii="Times New Roman" w:hAnsi="Times New Roman" w:cs="Times New Roman"/>
          <w:sz w:val="24"/>
          <w:szCs w:val="24"/>
        </w:rPr>
        <w:t>Siswa</w:t>
      </w:r>
      <w:proofErr w:type="spellEnd"/>
      <w:r w:rsidR="006725C8">
        <w:rPr>
          <w:rFonts w:ascii="Times New Roman" w:hAnsi="Times New Roman" w:cs="Times New Roman"/>
          <w:sz w:val="24"/>
          <w:szCs w:val="24"/>
        </w:rPr>
        <w:t xml:space="preserve"> </w:t>
      </w:r>
      <w:proofErr w:type="spellStart"/>
      <w:r w:rsidR="006725C8">
        <w:rPr>
          <w:rFonts w:ascii="Times New Roman" w:hAnsi="Times New Roman" w:cs="Times New Roman"/>
          <w:sz w:val="24"/>
          <w:szCs w:val="24"/>
        </w:rPr>
        <w:t>Baru</w:t>
      </w:r>
      <w:proofErr w:type="spellEnd"/>
      <w:r w:rsidR="006725C8">
        <w:rPr>
          <w:rFonts w:ascii="Times New Roman" w:hAnsi="Times New Roman" w:cs="Times New Roman"/>
          <w:sz w:val="24"/>
          <w:szCs w:val="24"/>
        </w:rPr>
        <w:t xml:space="preserve"> (TEMANIS BARU)”</w:t>
      </w:r>
      <w:r w:rsidR="004B4441">
        <w:rPr>
          <w:rFonts w:ascii="Times New Roman" w:hAnsi="Times New Roman" w:cs="Times New Roman"/>
          <w:sz w:val="24"/>
          <w:szCs w:val="24"/>
        </w:rPr>
        <w:t>.</w:t>
      </w:r>
    </w:p>
    <w:p w14:paraId="76AA3D4B" w14:textId="77777777" w:rsidR="004B4441" w:rsidRDefault="004B4441" w:rsidP="00096D97">
      <w:pPr>
        <w:tabs>
          <w:tab w:val="left" w:pos="720"/>
        </w:tabs>
        <w:spacing w:after="0" w:line="360" w:lineRule="auto"/>
        <w:jc w:val="both"/>
        <w:rPr>
          <w:rFonts w:ascii="Times New Roman" w:hAnsi="Times New Roman" w:cs="Times New Roman"/>
          <w:sz w:val="24"/>
          <w:szCs w:val="24"/>
        </w:rPr>
      </w:pPr>
    </w:p>
    <w:p w14:paraId="7BFE54E9" w14:textId="77777777" w:rsidR="004B4441" w:rsidRDefault="004B4441"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proofErr w:type="spellStart"/>
      <w:r w:rsidRPr="00D85A09">
        <w:rPr>
          <w:rFonts w:ascii="Times New Roman" w:hAnsi="Times New Roman" w:cs="Times New Roman"/>
          <w:b/>
          <w:sz w:val="24"/>
          <w:szCs w:val="24"/>
        </w:rPr>
        <w:t>Rumusan</w:t>
      </w:r>
      <w:proofErr w:type="spellEnd"/>
      <w:r w:rsidRPr="00D85A09">
        <w:rPr>
          <w:rFonts w:ascii="Times New Roman" w:hAnsi="Times New Roman" w:cs="Times New Roman"/>
          <w:b/>
          <w:sz w:val="24"/>
          <w:szCs w:val="24"/>
        </w:rPr>
        <w:t xml:space="preserve"> </w:t>
      </w:r>
      <w:proofErr w:type="spellStart"/>
      <w:r w:rsidRPr="00D85A09">
        <w:rPr>
          <w:rFonts w:ascii="Times New Roman" w:hAnsi="Times New Roman" w:cs="Times New Roman"/>
          <w:b/>
          <w:sz w:val="24"/>
          <w:szCs w:val="24"/>
        </w:rPr>
        <w:t>Masalah</w:t>
      </w:r>
      <w:proofErr w:type="spellEnd"/>
    </w:p>
    <w:p w14:paraId="670C79C9" w14:textId="77777777" w:rsidR="002354FB" w:rsidRPr="002354FB" w:rsidRDefault="002354FB" w:rsidP="002354FB">
      <w:pPr>
        <w:pStyle w:val="ListParagraph"/>
        <w:tabs>
          <w:tab w:val="left" w:pos="720"/>
        </w:tabs>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p w14:paraId="64A8F9B2" w14:textId="77777777" w:rsidR="005E4701" w:rsidRDefault="005E4701" w:rsidP="005E4701">
      <w:pPr>
        <w:pStyle w:val="ListParagraph"/>
        <w:numPr>
          <w:ilvl w:val="0"/>
          <w:numId w:val="2"/>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p w14:paraId="41800E29" w14:textId="41D08FA7" w:rsidR="00BE2C15" w:rsidRDefault="00515A19" w:rsidP="00D85A09">
      <w:pPr>
        <w:pStyle w:val="ListParagraph"/>
        <w:numPr>
          <w:ilvl w:val="0"/>
          <w:numId w:val="2"/>
        </w:numPr>
        <w:tabs>
          <w:tab w:val="left" w:pos="720"/>
        </w:tabs>
        <w:spacing w:after="0" w:line="360" w:lineRule="auto"/>
        <w:jc w:val="both"/>
        <w:rPr>
          <w:rFonts w:ascii="Times New Roman" w:hAnsi="Times New Roman" w:cs="Times New Roman"/>
          <w:sz w:val="24"/>
          <w:szCs w:val="24"/>
        </w:rPr>
      </w:pPr>
      <w:ins w:id="23" w:author="sen" w:date="2016-01-05T18:11:00Z">
        <w:r>
          <w:rPr>
            <w:rFonts w:ascii="Times New Roman" w:hAnsi="Times New Roman" w:cs="Times New Roman"/>
            <w:sz w:val="24"/>
            <w:szCs w:val="24"/>
          </w:rPr>
          <w:t xml:space="preserve">Pemrosesan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ins>
      <w:ins w:id="24" w:author="sen" w:date="2016-01-05T18:13:00Z">
        <w:r>
          <w:rPr>
            <w:rFonts w:ascii="Times New Roman" w:hAnsi="Times New Roman" w:cs="Times New Roman"/>
            <w:sz w:val="24"/>
            <w:szCs w:val="24"/>
          </w:rPr>
          <w:t xml:space="preserve">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sidR="00C479A7">
          <w:rPr>
            <w:rFonts w:ascii="Times New Roman" w:hAnsi="Times New Roman" w:cs="Times New Roman"/>
            <w:sz w:val="24"/>
            <w:szCs w:val="24"/>
          </w:rPr>
          <w:t xml:space="preserve"> (</w:t>
        </w:r>
        <w:proofErr w:type="spellStart"/>
        <w:r w:rsidR="00C479A7">
          <w:rPr>
            <w:rFonts w:ascii="Times New Roman" w:hAnsi="Times New Roman" w:cs="Times New Roman"/>
            <w:sz w:val="24"/>
            <w:szCs w:val="24"/>
          </w:rPr>
          <w:t>memakan</w:t>
        </w:r>
        <w:proofErr w:type="spellEnd"/>
        <w:r w:rsidR="00C479A7">
          <w:rPr>
            <w:rFonts w:ascii="Times New Roman" w:hAnsi="Times New Roman" w:cs="Times New Roman"/>
            <w:sz w:val="24"/>
            <w:szCs w:val="24"/>
          </w:rPr>
          <w:t xml:space="preserve"> </w:t>
        </w:r>
        <w:proofErr w:type="spellStart"/>
        <w:r w:rsidR="00C479A7">
          <w:rPr>
            <w:rFonts w:ascii="Times New Roman" w:hAnsi="Times New Roman" w:cs="Times New Roman"/>
            <w:sz w:val="24"/>
            <w:szCs w:val="24"/>
          </w:rPr>
          <w:t>banyak</w:t>
        </w:r>
        <w:proofErr w:type="spellEnd"/>
        <w:r w:rsidR="00C479A7">
          <w:rPr>
            <w:rFonts w:ascii="Times New Roman" w:hAnsi="Times New Roman" w:cs="Times New Roman"/>
            <w:sz w:val="24"/>
            <w:szCs w:val="24"/>
          </w:rPr>
          <w:t xml:space="preserve"> </w:t>
        </w:r>
        <w:proofErr w:type="spellStart"/>
        <w:r w:rsidR="00C479A7">
          <w:rPr>
            <w:rFonts w:ascii="Times New Roman" w:hAnsi="Times New Roman" w:cs="Times New Roman"/>
            <w:sz w:val="24"/>
            <w:szCs w:val="24"/>
          </w:rPr>
          <w:t>waktu</w:t>
        </w:r>
        <w:proofErr w:type="spellEnd"/>
        <w:r w:rsidR="00C479A7">
          <w:rPr>
            <w:rFonts w:ascii="Times New Roman" w:hAnsi="Times New Roman" w:cs="Times New Roman"/>
            <w:sz w:val="24"/>
            <w:szCs w:val="24"/>
          </w:rPr>
          <w:t>)</w:t>
        </w:r>
      </w:ins>
    </w:p>
    <w:p w14:paraId="68AC1555" w14:textId="77777777" w:rsidR="00B3563D" w:rsidRDefault="00B3563D" w:rsidP="00B3563D">
      <w:pPr>
        <w:tabs>
          <w:tab w:val="left" w:pos="720"/>
        </w:tabs>
        <w:spacing w:after="0" w:line="360" w:lineRule="auto"/>
        <w:jc w:val="both"/>
        <w:rPr>
          <w:rFonts w:ascii="Times New Roman" w:hAnsi="Times New Roman" w:cs="Times New Roman"/>
          <w:sz w:val="24"/>
          <w:szCs w:val="24"/>
        </w:rPr>
      </w:pPr>
    </w:p>
    <w:p w14:paraId="2CBB40F0" w14:textId="77777777" w:rsidR="00B3563D" w:rsidDel="00DA305F" w:rsidRDefault="00B3563D" w:rsidP="00B3563D">
      <w:pPr>
        <w:tabs>
          <w:tab w:val="left" w:pos="720"/>
        </w:tabs>
        <w:spacing w:after="0" w:line="360" w:lineRule="auto"/>
        <w:jc w:val="both"/>
        <w:rPr>
          <w:del w:id="25" w:author="Blodstone" w:date="2016-01-04T16:14:00Z"/>
          <w:rFonts w:ascii="Times New Roman" w:hAnsi="Times New Roman" w:cs="Times New Roman"/>
          <w:sz w:val="24"/>
          <w:szCs w:val="24"/>
        </w:rPr>
      </w:pPr>
    </w:p>
    <w:p w14:paraId="26B6EF9C" w14:textId="77777777" w:rsidR="00B3563D" w:rsidDel="00DA305F" w:rsidRDefault="00B3563D" w:rsidP="00B3563D">
      <w:pPr>
        <w:tabs>
          <w:tab w:val="left" w:pos="720"/>
        </w:tabs>
        <w:spacing w:after="0" w:line="360" w:lineRule="auto"/>
        <w:jc w:val="both"/>
        <w:rPr>
          <w:del w:id="26" w:author="Blodstone" w:date="2016-01-04T16:14:00Z"/>
          <w:rFonts w:ascii="Times New Roman" w:hAnsi="Times New Roman" w:cs="Times New Roman"/>
          <w:sz w:val="24"/>
          <w:szCs w:val="24"/>
        </w:rPr>
      </w:pPr>
    </w:p>
    <w:p w14:paraId="531304E5" w14:textId="77777777" w:rsidR="00961F28" w:rsidDel="00DA305F" w:rsidRDefault="00961F28" w:rsidP="00B3563D">
      <w:pPr>
        <w:tabs>
          <w:tab w:val="left" w:pos="720"/>
        </w:tabs>
        <w:spacing w:after="0" w:line="360" w:lineRule="auto"/>
        <w:jc w:val="both"/>
        <w:rPr>
          <w:del w:id="27" w:author="Blodstone" w:date="2016-01-04T16:14:00Z"/>
          <w:rFonts w:ascii="Times New Roman" w:hAnsi="Times New Roman" w:cs="Times New Roman"/>
          <w:sz w:val="24"/>
          <w:szCs w:val="24"/>
        </w:rPr>
      </w:pPr>
    </w:p>
    <w:p w14:paraId="1BAF9B23" w14:textId="77777777" w:rsidR="00F47002" w:rsidRPr="00B3563D" w:rsidDel="00DA305F" w:rsidRDefault="00F47002" w:rsidP="00B3563D">
      <w:pPr>
        <w:tabs>
          <w:tab w:val="left" w:pos="720"/>
        </w:tabs>
        <w:spacing w:after="0" w:line="360" w:lineRule="auto"/>
        <w:jc w:val="both"/>
        <w:rPr>
          <w:del w:id="28" w:author="Blodstone" w:date="2016-01-04T16:14:00Z"/>
          <w:rFonts w:ascii="Times New Roman" w:hAnsi="Times New Roman" w:cs="Times New Roman"/>
          <w:sz w:val="24"/>
          <w:szCs w:val="24"/>
        </w:rPr>
      </w:pPr>
    </w:p>
    <w:p w14:paraId="3ADF4E4E" w14:textId="77777777" w:rsidR="00D85A09" w:rsidRPr="00D85A09" w:rsidDel="00DA305F" w:rsidRDefault="00D85A09" w:rsidP="00D85A09">
      <w:pPr>
        <w:tabs>
          <w:tab w:val="left" w:pos="720"/>
        </w:tabs>
        <w:spacing w:after="0" w:line="360" w:lineRule="auto"/>
        <w:jc w:val="both"/>
        <w:rPr>
          <w:del w:id="29" w:author="Blodstone" w:date="2016-01-04T16:14:00Z"/>
          <w:rFonts w:ascii="Times New Roman" w:hAnsi="Times New Roman" w:cs="Times New Roman"/>
          <w:sz w:val="24"/>
          <w:szCs w:val="24"/>
        </w:rPr>
      </w:pPr>
    </w:p>
    <w:p w14:paraId="23CBCFD8" w14:textId="77777777" w:rsidR="00BE2C15" w:rsidRPr="00D85A09" w:rsidRDefault="00BE2C15"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proofErr w:type="spellStart"/>
      <w:r w:rsidRPr="00D85A09">
        <w:rPr>
          <w:rFonts w:ascii="Times New Roman" w:hAnsi="Times New Roman" w:cs="Times New Roman"/>
          <w:b/>
          <w:sz w:val="24"/>
          <w:szCs w:val="24"/>
        </w:rPr>
        <w:t>Tujuan</w:t>
      </w:r>
      <w:proofErr w:type="spellEnd"/>
      <w:r w:rsidR="00D85A09" w:rsidRPr="00D85A09">
        <w:rPr>
          <w:rFonts w:ascii="Times New Roman" w:hAnsi="Times New Roman" w:cs="Times New Roman"/>
          <w:b/>
          <w:sz w:val="24"/>
          <w:szCs w:val="24"/>
        </w:rPr>
        <w:t xml:space="preserve"> </w:t>
      </w:r>
      <w:proofErr w:type="spellStart"/>
      <w:r w:rsidR="00D85A09" w:rsidRPr="00D85A09">
        <w:rPr>
          <w:rFonts w:ascii="Times New Roman" w:hAnsi="Times New Roman" w:cs="Times New Roman"/>
          <w:b/>
          <w:sz w:val="24"/>
          <w:szCs w:val="24"/>
        </w:rPr>
        <w:t>dan</w:t>
      </w:r>
      <w:proofErr w:type="spellEnd"/>
      <w:r w:rsidR="00D85A09" w:rsidRPr="00D85A09">
        <w:rPr>
          <w:rFonts w:ascii="Times New Roman" w:hAnsi="Times New Roman" w:cs="Times New Roman"/>
          <w:b/>
          <w:sz w:val="24"/>
          <w:szCs w:val="24"/>
        </w:rPr>
        <w:t xml:space="preserve"> </w:t>
      </w:r>
      <w:proofErr w:type="spellStart"/>
      <w:r w:rsidR="00D85A09" w:rsidRPr="00D85A09">
        <w:rPr>
          <w:rFonts w:ascii="Times New Roman" w:hAnsi="Times New Roman" w:cs="Times New Roman"/>
          <w:b/>
          <w:sz w:val="24"/>
          <w:szCs w:val="24"/>
        </w:rPr>
        <w:t>Manfaat</w:t>
      </w:r>
      <w:proofErr w:type="spellEnd"/>
    </w:p>
    <w:p w14:paraId="5CF14C36" w14:textId="77777777" w:rsidR="00BE2C15" w:rsidRPr="00BE2C15" w:rsidRDefault="00D85A09" w:rsidP="00BE2C15">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BE2C15">
        <w:rPr>
          <w:rFonts w:ascii="Times New Roman" w:hAnsi="Times New Roman" w:cs="Times New Roman"/>
          <w:sz w:val="24"/>
          <w:szCs w:val="24"/>
        </w:rPr>
        <w:t>Adapun</w:t>
      </w:r>
      <w:proofErr w:type="spellEnd"/>
      <w:r w:rsidR="00BE2C15">
        <w:rPr>
          <w:rFonts w:ascii="Times New Roman" w:hAnsi="Times New Roman" w:cs="Times New Roman"/>
          <w:sz w:val="24"/>
          <w:szCs w:val="24"/>
        </w:rPr>
        <w:t xml:space="preserve"> </w:t>
      </w:r>
      <w:proofErr w:type="spellStart"/>
      <w:r w:rsidR="00BE2C15">
        <w:rPr>
          <w:rFonts w:ascii="Times New Roman" w:hAnsi="Times New Roman" w:cs="Times New Roman"/>
          <w:sz w:val="24"/>
          <w:szCs w:val="24"/>
        </w:rPr>
        <w:t>tujuan</w:t>
      </w:r>
      <w:proofErr w:type="spellEnd"/>
      <w:r w:rsidR="00BE2C15">
        <w:rPr>
          <w:rFonts w:ascii="Times New Roman" w:hAnsi="Times New Roman" w:cs="Times New Roman"/>
          <w:sz w:val="24"/>
          <w:szCs w:val="24"/>
        </w:rPr>
        <w:t xml:space="preserve"> </w:t>
      </w:r>
      <w:proofErr w:type="spellStart"/>
      <w:r w:rsidR="00BE2C15">
        <w:rPr>
          <w:rFonts w:ascii="Times New Roman" w:hAnsi="Times New Roman" w:cs="Times New Roman"/>
          <w:sz w:val="24"/>
          <w:szCs w:val="24"/>
        </w:rPr>
        <w:t>dari</w:t>
      </w:r>
      <w:proofErr w:type="spellEnd"/>
      <w:r w:rsidR="00BE2C15">
        <w:rPr>
          <w:rFonts w:ascii="Times New Roman" w:hAnsi="Times New Roman" w:cs="Times New Roman"/>
          <w:sz w:val="24"/>
          <w:szCs w:val="24"/>
        </w:rPr>
        <w:t xml:space="preserve"> </w:t>
      </w:r>
      <w:proofErr w:type="spellStart"/>
      <w:r w:rsidR="00BE2C15">
        <w:rPr>
          <w:rFonts w:ascii="Times New Roman" w:hAnsi="Times New Roman" w:cs="Times New Roman"/>
          <w:sz w:val="24"/>
          <w:szCs w:val="24"/>
        </w:rPr>
        <w:t>sistem</w:t>
      </w:r>
      <w:proofErr w:type="spellEnd"/>
      <w:r w:rsidR="00BE2C15" w:rsidRPr="00BE2C15">
        <w:rPr>
          <w:rFonts w:ascii="Times New Roman" w:hAnsi="Times New Roman" w:cs="Times New Roman"/>
          <w:sz w:val="24"/>
          <w:szCs w:val="24"/>
        </w:rPr>
        <w:t xml:space="preserve"> </w:t>
      </w:r>
      <w:proofErr w:type="spellStart"/>
      <w:r w:rsidR="00BE2C15" w:rsidRPr="00BE2C15">
        <w:rPr>
          <w:rFonts w:ascii="Times New Roman" w:hAnsi="Times New Roman" w:cs="Times New Roman"/>
          <w:sz w:val="24"/>
          <w:szCs w:val="24"/>
        </w:rPr>
        <w:t>ini</w:t>
      </w:r>
      <w:proofErr w:type="spellEnd"/>
      <w:r w:rsidR="00BE2C15" w:rsidRPr="00BE2C15">
        <w:rPr>
          <w:rFonts w:ascii="Times New Roman" w:hAnsi="Times New Roman" w:cs="Times New Roman"/>
          <w:sz w:val="24"/>
          <w:szCs w:val="24"/>
        </w:rPr>
        <w:t xml:space="preserve"> </w:t>
      </w:r>
      <w:proofErr w:type="spellStart"/>
      <w:proofErr w:type="gramStart"/>
      <w:r w:rsidR="00BE2C15" w:rsidRPr="00BE2C15">
        <w:rPr>
          <w:rFonts w:ascii="Times New Roman" w:hAnsi="Times New Roman" w:cs="Times New Roman"/>
          <w:sz w:val="24"/>
          <w:szCs w:val="24"/>
        </w:rPr>
        <w:t>adalah</w:t>
      </w:r>
      <w:proofErr w:type="spellEnd"/>
      <w:r w:rsidR="00BE2C15" w:rsidRPr="00BE2C15">
        <w:rPr>
          <w:rFonts w:ascii="Times New Roman" w:hAnsi="Times New Roman" w:cs="Times New Roman"/>
          <w:sz w:val="24"/>
          <w:szCs w:val="24"/>
        </w:rPr>
        <w:t xml:space="preserve"> :</w:t>
      </w:r>
      <w:proofErr w:type="gramEnd"/>
    </w:p>
    <w:p w14:paraId="30059D0B" w14:textId="77777777" w:rsidR="00D85A09" w:rsidRPr="00EF3DFC" w:rsidRDefault="00B3682C" w:rsidP="00EF3DFC">
      <w:pPr>
        <w:pStyle w:val="ListParagraph"/>
        <w:tabs>
          <w:tab w:val="left" w:pos="720"/>
        </w:tabs>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pendaftaran</w:t>
      </w:r>
      <w:proofErr w:type="spellEnd"/>
    </w:p>
    <w:p w14:paraId="62667846" w14:textId="77777777" w:rsidR="00D85A0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p>
    <w:p w14:paraId="10210800" w14:textId="77777777" w:rsidR="00B848A9" w:rsidRPr="00B848A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B848A9">
        <w:rPr>
          <w:rFonts w:ascii="Times New Roman" w:hAnsi="Times New Roman" w:cs="Times New Roman"/>
          <w:sz w:val="24"/>
          <w:szCs w:val="24"/>
        </w:rPr>
        <w:t>Adapun</w:t>
      </w:r>
      <w:proofErr w:type="spellEnd"/>
      <w:r w:rsidR="00B848A9">
        <w:rPr>
          <w:rFonts w:ascii="Times New Roman" w:hAnsi="Times New Roman" w:cs="Times New Roman"/>
          <w:sz w:val="24"/>
          <w:szCs w:val="24"/>
        </w:rPr>
        <w:t xml:space="preserve"> </w:t>
      </w:r>
      <w:proofErr w:type="spellStart"/>
      <w:r w:rsidR="00B848A9">
        <w:rPr>
          <w:rFonts w:ascii="Times New Roman" w:hAnsi="Times New Roman" w:cs="Times New Roman"/>
          <w:sz w:val="24"/>
          <w:szCs w:val="24"/>
        </w:rPr>
        <w:t>manfaat</w:t>
      </w:r>
      <w:proofErr w:type="spellEnd"/>
      <w:r w:rsidR="00B848A9" w:rsidRPr="00B848A9">
        <w:rPr>
          <w:rFonts w:ascii="Times New Roman" w:hAnsi="Times New Roman" w:cs="Times New Roman"/>
          <w:sz w:val="24"/>
          <w:szCs w:val="24"/>
        </w:rPr>
        <w:t xml:space="preserve"> </w:t>
      </w:r>
      <w:proofErr w:type="spellStart"/>
      <w:r w:rsidR="00B848A9" w:rsidRPr="00B848A9">
        <w:rPr>
          <w:rFonts w:ascii="Times New Roman" w:hAnsi="Times New Roman" w:cs="Times New Roman"/>
          <w:sz w:val="24"/>
          <w:szCs w:val="24"/>
        </w:rPr>
        <w:t>dari</w:t>
      </w:r>
      <w:proofErr w:type="spellEnd"/>
      <w:r w:rsidR="00B848A9" w:rsidRPr="00B848A9">
        <w:rPr>
          <w:rFonts w:ascii="Times New Roman" w:hAnsi="Times New Roman" w:cs="Times New Roman"/>
          <w:sz w:val="24"/>
          <w:szCs w:val="24"/>
        </w:rPr>
        <w:t xml:space="preserve"> </w:t>
      </w:r>
      <w:proofErr w:type="spellStart"/>
      <w:r w:rsidR="00B848A9">
        <w:rPr>
          <w:rFonts w:ascii="Times New Roman" w:hAnsi="Times New Roman" w:cs="Times New Roman"/>
          <w:sz w:val="24"/>
          <w:szCs w:val="24"/>
        </w:rPr>
        <w:t>sistem</w:t>
      </w:r>
      <w:proofErr w:type="spellEnd"/>
      <w:r w:rsidR="00B848A9" w:rsidRPr="00B848A9">
        <w:rPr>
          <w:rFonts w:ascii="Times New Roman" w:hAnsi="Times New Roman" w:cs="Times New Roman"/>
          <w:sz w:val="24"/>
          <w:szCs w:val="24"/>
        </w:rPr>
        <w:t xml:space="preserve"> </w:t>
      </w:r>
      <w:proofErr w:type="spellStart"/>
      <w:r w:rsidR="00B848A9" w:rsidRPr="00B848A9">
        <w:rPr>
          <w:rFonts w:ascii="Times New Roman" w:hAnsi="Times New Roman" w:cs="Times New Roman"/>
          <w:sz w:val="24"/>
          <w:szCs w:val="24"/>
        </w:rPr>
        <w:t>ini</w:t>
      </w:r>
      <w:proofErr w:type="spellEnd"/>
      <w:r w:rsidR="00B848A9" w:rsidRPr="00B848A9">
        <w:rPr>
          <w:rFonts w:ascii="Times New Roman" w:hAnsi="Times New Roman" w:cs="Times New Roman"/>
          <w:sz w:val="24"/>
          <w:szCs w:val="24"/>
        </w:rPr>
        <w:t xml:space="preserve"> </w:t>
      </w:r>
      <w:proofErr w:type="spellStart"/>
      <w:proofErr w:type="gramStart"/>
      <w:r w:rsidR="00B848A9" w:rsidRPr="00B848A9">
        <w:rPr>
          <w:rFonts w:ascii="Times New Roman" w:hAnsi="Times New Roman" w:cs="Times New Roman"/>
          <w:sz w:val="24"/>
          <w:szCs w:val="24"/>
        </w:rPr>
        <w:t>diantaranya</w:t>
      </w:r>
      <w:proofErr w:type="spellEnd"/>
      <w:r w:rsidR="00B848A9" w:rsidRPr="00B848A9">
        <w:rPr>
          <w:rFonts w:ascii="Times New Roman" w:hAnsi="Times New Roman" w:cs="Times New Roman"/>
          <w:sz w:val="24"/>
          <w:szCs w:val="24"/>
        </w:rPr>
        <w:t xml:space="preserve"> :</w:t>
      </w:r>
      <w:proofErr w:type="gramEnd"/>
    </w:p>
    <w:p w14:paraId="5E3C910F" w14:textId="77777777" w:rsidR="00B848A9" w:rsidRPr="00B848A9" w:rsidRDefault="00B848A9" w:rsidP="00B848A9">
      <w:pPr>
        <w:pStyle w:val="ListParagraph"/>
        <w:tabs>
          <w:tab w:val="left" w:pos="720"/>
        </w:tabs>
        <w:spacing w:after="0" w:line="360" w:lineRule="auto"/>
        <w:ind w:left="360"/>
        <w:jc w:val="both"/>
        <w:rPr>
          <w:rFonts w:ascii="Times New Roman" w:hAnsi="Times New Roman" w:cs="Times New Roman"/>
          <w:sz w:val="24"/>
          <w:szCs w:val="24"/>
        </w:rPr>
      </w:pPr>
      <w:r w:rsidRPr="00B848A9">
        <w:rPr>
          <w:rFonts w:ascii="Times New Roman" w:hAnsi="Times New Roman" w:cs="Times New Roman"/>
          <w:sz w:val="24"/>
          <w:szCs w:val="24"/>
        </w:rPr>
        <w:t xml:space="preserve">1. </w:t>
      </w:r>
      <w:proofErr w:type="spellStart"/>
      <w:r w:rsidR="00EF3DFC">
        <w:rPr>
          <w:rFonts w:ascii="Times New Roman" w:hAnsi="Times New Roman" w:cs="Times New Roman"/>
          <w:sz w:val="24"/>
          <w:szCs w:val="24"/>
        </w:rPr>
        <w:t>Siswa</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tidak</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perlu</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menghabiskan</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banyak</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biaya</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dan</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waktu</w:t>
      </w:r>
      <w:proofErr w:type="spellEnd"/>
      <w:r w:rsidR="00EF3DFC">
        <w:rPr>
          <w:rFonts w:ascii="Times New Roman" w:hAnsi="Times New Roman" w:cs="Times New Roman"/>
          <w:sz w:val="24"/>
          <w:szCs w:val="24"/>
        </w:rPr>
        <w:t xml:space="preserve"> </w:t>
      </w:r>
      <w:proofErr w:type="spellStart"/>
      <w:r w:rsidR="00EF3DFC">
        <w:rPr>
          <w:rFonts w:ascii="Times New Roman" w:hAnsi="Times New Roman" w:cs="Times New Roman"/>
          <w:sz w:val="24"/>
          <w:szCs w:val="24"/>
        </w:rPr>
        <w:t>untuk</w:t>
      </w:r>
      <w:proofErr w:type="spellEnd"/>
      <w:r w:rsidR="00EF3DFC">
        <w:rPr>
          <w:rFonts w:ascii="Times New Roman" w:hAnsi="Times New Roman" w:cs="Times New Roman"/>
          <w:sz w:val="24"/>
          <w:szCs w:val="24"/>
        </w:rPr>
        <w:t xml:space="preserve"> </w:t>
      </w:r>
      <w:proofErr w:type="spellStart"/>
      <w:r w:rsidR="00035117">
        <w:rPr>
          <w:rFonts w:ascii="Times New Roman" w:hAnsi="Times New Roman" w:cs="Times New Roman"/>
          <w:sz w:val="24"/>
          <w:szCs w:val="24"/>
        </w:rPr>
        <w:t>data</w:t>
      </w:r>
      <w:r w:rsidR="00B3682C">
        <w:rPr>
          <w:rFonts w:ascii="Times New Roman" w:hAnsi="Times New Roman" w:cs="Times New Roman"/>
          <w:sz w:val="24"/>
          <w:szCs w:val="24"/>
        </w:rPr>
        <w:t>ng</w:t>
      </w:r>
      <w:proofErr w:type="spellEnd"/>
      <w:r w:rsidR="00B3682C">
        <w:rPr>
          <w:rFonts w:ascii="Times New Roman" w:hAnsi="Times New Roman" w:cs="Times New Roman"/>
          <w:sz w:val="24"/>
          <w:szCs w:val="24"/>
        </w:rPr>
        <w:t xml:space="preserve"> </w:t>
      </w:r>
      <w:proofErr w:type="spellStart"/>
      <w:r w:rsidR="00B3682C">
        <w:rPr>
          <w:rFonts w:ascii="Times New Roman" w:hAnsi="Times New Roman" w:cs="Times New Roman"/>
          <w:sz w:val="24"/>
          <w:szCs w:val="24"/>
        </w:rPr>
        <w:t>mendaftar</w:t>
      </w:r>
      <w:proofErr w:type="spellEnd"/>
      <w:r w:rsidR="00B3682C">
        <w:rPr>
          <w:rFonts w:ascii="Times New Roman" w:hAnsi="Times New Roman" w:cs="Times New Roman"/>
          <w:sz w:val="24"/>
          <w:szCs w:val="24"/>
        </w:rPr>
        <w:t xml:space="preserve"> di </w:t>
      </w:r>
      <w:proofErr w:type="spellStart"/>
      <w:r w:rsidR="00B3682C">
        <w:rPr>
          <w:rFonts w:ascii="Times New Roman" w:hAnsi="Times New Roman" w:cs="Times New Roman"/>
          <w:sz w:val="24"/>
          <w:szCs w:val="24"/>
        </w:rPr>
        <w:t>sekolah</w:t>
      </w:r>
      <w:proofErr w:type="spellEnd"/>
      <w:r w:rsidR="00EF3DFC">
        <w:rPr>
          <w:rFonts w:ascii="Times New Roman" w:hAnsi="Times New Roman" w:cs="Times New Roman"/>
          <w:sz w:val="24"/>
          <w:szCs w:val="24"/>
        </w:rPr>
        <w:t xml:space="preserve"> </w:t>
      </w:r>
    </w:p>
    <w:p w14:paraId="5495DAF8" w14:textId="77777777" w:rsidR="0053631B" w:rsidRDefault="00B3682C"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2</w:t>
      </w:r>
      <w:r w:rsidR="0053631B">
        <w:rPr>
          <w:rFonts w:ascii="Times New Roman" w:hAnsi="Times New Roman" w:cs="Times New Roman"/>
          <w:sz w:val="24"/>
          <w:szCs w:val="24"/>
        </w:rPr>
        <w:t xml:space="preserve">. </w:t>
      </w:r>
      <w:proofErr w:type="spellStart"/>
      <w:r w:rsidR="0053631B">
        <w:rPr>
          <w:rFonts w:ascii="Times New Roman" w:hAnsi="Times New Roman" w:cs="Times New Roman"/>
          <w:sz w:val="24"/>
          <w:szCs w:val="24"/>
        </w:rPr>
        <w:t>Siswa</w:t>
      </w:r>
      <w:proofErr w:type="spellEnd"/>
      <w:r w:rsidR="0053631B">
        <w:rPr>
          <w:rFonts w:ascii="Times New Roman" w:hAnsi="Times New Roman" w:cs="Times New Roman"/>
          <w:sz w:val="24"/>
          <w:szCs w:val="24"/>
        </w:rPr>
        <w:t xml:space="preserve"> </w:t>
      </w:r>
      <w:proofErr w:type="spellStart"/>
      <w:r w:rsidR="0053631B">
        <w:rPr>
          <w:rFonts w:ascii="Times New Roman" w:hAnsi="Times New Roman" w:cs="Times New Roman"/>
          <w:sz w:val="24"/>
          <w:szCs w:val="24"/>
        </w:rPr>
        <w:t>dapat</w:t>
      </w:r>
      <w:proofErr w:type="spellEnd"/>
      <w:r w:rsidR="0053631B">
        <w:rPr>
          <w:rFonts w:ascii="Times New Roman" w:hAnsi="Times New Roman" w:cs="Times New Roman"/>
          <w:sz w:val="24"/>
          <w:szCs w:val="24"/>
        </w:rPr>
        <w:t xml:space="preserve"> </w:t>
      </w:r>
      <w:proofErr w:type="spellStart"/>
      <w:r w:rsidR="0053631B">
        <w:rPr>
          <w:rFonts w:ascii="Times New Roman" w:hAnsi="Times New Roman" w:cs="Times New Roman"/>
          <w:sz w:val="24"/>
          <w:szCs w:val="24"/>
        </w:rPr>
        <w:t>dengan</w:t>
      </w:r>
      <w:proofErr w:type="spellEnd"/>
      <w:r w:rsidR="0053631B">
        <w:rPr>
          <w:rFonts w:ascii="Times New Roman" w:hAnsi="Times New Roman" w:cs="Times New Roman"/>
          <w:sz w:val="24"/>
          <w:szCs w:val="24"/>
        </w:rPr>
        <w:t xml:space="preserve"> </w:t>
      </w:r>
      <w:proofErr w:type="spellStart"/>
      <w:r w:rsidR="0053631B">
        <w:rPr>
          <w:rFonts w:ascii="Times New Roman" w:hAnsi="Times New Roman" w:cs="Times New Roman"/>
          <w:sz w:val="24"/>
          <w:szCs w:val="24"/>
        </w:rPr>
        <w:t>mudah</w:t>
      </w:r>
      <w:proofErr w:type="spellEnd"/>
      <w:r w:rsidR="0053631B">
        <w:rPr>
          <w:rFonts w:ascii="Times New Roman" w:hAnsi="Times New Roman" w:cs="Times New Roman"/>
          <w:sz w:val="24"/>
          <w:szCs w:val="24"/>
        </w:rPr>
        <w:t xml:space="preserve"> </w:t>
      </w:r>
      <w:proofErr w:type="spellStart"/>
      <w:r w:rsidR="0053631B">
        <w:rPr>
          <w:rFonts w:ascii="Times New Roman" w:hAnsi="Times New Roman" w:cs="Times New Roman"/>
          <w:sz w:val="24"/>
          <w:szCs w:val="24"/>
        </w:rPr>
        <w:t>mengakse</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w:t>
      </w:r>
      <w:r w:rsidR="00033C0D">
        <w:rPr>
          <w:rFonts w:ascii="Times New Roman" w:hAnsi="Times New Roman" w:cs="Times New Roman"/>
          <w:sz w:val="24"/>
          <w:szCs w:val="24"/>
        </w:rPr>
        <w:t>aran</w:t>
      </w:r>
      <w:proofErr w:type="spellEnd"/>
      <w:r w:rsidR="00033C0D">
        <w:rPr>
          <w:rFonts w:ascii="Times New Roman" w:hAnsi="Times New Roman" w:cs="Times New Roman"/>
          <w:sz w:val="24"/>
          <w:szCs w:val="24"/>
        </w:rPr>
        <w:t xml:space="preserve"> </w:t>
      </w:r>
      <w:proofErr w:type="spellStart"/>
      <w:r w:rsidR="00033C0D">
        <w:rPr>
          <w:rFonts w:ascii="Times New Roman" w:hAnsi="Times New Roman" w:cs="Times New Roman"/>
          <w:sz w:val="24"/>
          <w:szCs w:val="24"/>
        </w:rPr>
        <w:t>maupun</w:t>
      </w:r>
      <w:proofErr w:type="spellEnd"/>
      <w:r w:rsidR="00033C0D">
        <w:rPr>
          <w:rFonts w:ascii="Times New Roman" w:hAnsi="Times New Roman" w:cs="Times New Roman"/>
          <w:sz w:val="24"/>
          <w:szCs w:val="24"/>
        </w:rPr>
        <w:t xml:space="preserve"> </w:t>
      </w:r>
      <w:proofErr w:type="spellStart"/>
      <w:r w:rsidR="00033C0D">
        <w:rPr>
          <w:rFonts w:ascii="Times New Roman" w:hAnsi="Times New Roman" w:cs="Times New Roman"/>
          <w:sz w:val="24"/>
          <w:szCs w:val="24"/>
        </w:rPr>
        <w:t>pengumuman</w:t>
      </w:r>
      <w:proofErr w:type="spellEnd"/>
      <w:r w:rsidR="00033C0D">
        <w:rPr>
          <w:rFonts w:ascii="Times New Roman" w:hAnsi="Times New Roman" w:cs="Times New Roman"/>
          <w:sz w:val="24"/>
          <w:szCs w:val="24"/>
        </w:rPr>
        <w:t xml:space="preserve"> </w:t>
      </w:r>
      <w:proofErr w:type="spellStart"/>
      <w:r w:rsidR="00033C0D">
        <w:rPr>
          <w:rFonts w:ascii="Times New Roman" w:hAnsi="Times New Roman" w:cs="Times New Roman"/>
          <w:sz w:val="24"/>
          <w:szCs w:val="24"/>
        </w:rPr>
        <w:t>hasil</w:t>
      </w:r>
      <w:proofErr w:type="spellEnd"/>
    </w:p>
    <w:p w14:paraId="13FE32DD" w14:textId="77777777" w:rsidR="00816482" w:rsidRDefault="00816482" w:rsidP="00816482">
      <w:pPr>
        <w:tabs>
          <w:tab w:val="left" w:pos="720"/>
        </w:tabs>
        <w:spacing w:after="0" w:line="360" w:lineRule="auto"/>
        <w:jc w:val="both"/>
        <w:rPr>
          <w:rFonts w:ascii="Times New Roman" w:hAnsi="Times New Roman" w:cs="Times New Roman"/>
          <w:sz w:val="24"/>
          <w:szCs w:val="24"/>
        </w:rPr>
      </w:pPr>
    </w:p>
    <w:p w14:paraId="19F208CD" w14:textId="77777777" w:rsidR="00D85A09" w:rsidRPr="00D85A09" w:rsidRDefault="00810C48" w:rsidP="00D85A09">
      <w:pPr>
        <w:pStyle w:val="ListParagraph"/>
        <w:numPr>
          <w:ilvl w:val="0"/>
          <w:numId w:val="5"/>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Batasan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75486302" w14:textId="77777777" w:rsidR="00D85A09" w:rsidRDefault="00D85A09" w:rsidP="00D85A09">
      <w:pPr>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810C48">
        <w:rPr>
          <w:rFonts w:ascii="Times New Roman" w:hAnsi="Times New Roman" w:cs="Times New Roman"/>
          <w:sz w:val="24"/>
          <w:szCs w:val="24"/>
        </w:rPr>
        <w:t>Permasalahan</w:t>
      </w:r>
      <w:proofErr w:type="spellEnd"/>
      <w:r w:rsidR="00810C48">
        <w:rPr>
          <w:rFonts w:ascii="Times New Roman" w:hAnsi="Times New Roman" w:cs="Times New Roman"/>
          <w:sz w:val="24"/>
          <w:szCs w:val="24"/>
        </w:rPr>
        <w:t xml:space="preserve"> yang </w:t>
      </w:r>
      <w:proofErr w:type="spellStart"/>
      <w:r w:rsidR="00810C48">
        <w:rPr>
          <w:rFonts w:ascii="Times New Roman" w:hAnsi="Times New Roman" w:cs="Times New Roman"/>
          <w:sz w:val="24"/>
          <w:szCs w:val="24"/>
        </w:rPr>
        <w:t>dibahas</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dalam</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Tugas</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Akhir</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ini</w:t>
      </w:r>
      <w:proofErr w:type="spellEnd"/>
      <w:r w:rsidR="00810C48">
        <w:rPr>
          <w:rFonts w:ascii="Times New Roman" w:hAnsi="Times New Roman" w:cs="Times New Roman"/>
          <w:sz w:val="24"/>
          <w:szCs w:val="24"/>
        </w:rPr>
        <w:t xml:space="preserve"> memiliki </w:t>
      </w:r>
      <w:proofErr w:type="spellStart"/>
      <w:r w:rsidR="00810C48">
        <w:rPr>
          <w:rFonts w:ascii="Times New Roman" w:hAnsi="Times New Roman" w:cs="Times New Roman"/>
          <w:sz w:val="24"/>
          <w:szCs w:val="24"/>
        </w:rPr>
        <w:t>batasan</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sebagai</w:t>
      </w:r>
      <w:proofErr w:type="spellEnd"/>
      <w:r w:rsidR="00810C48">
        <w:rPr>
          <w:rFonts w:ascii="Times New Roman" w:hAnsi="Times New Roman" w:cs="Times New Roman"/>
          <w:sz w:val="24"/>
          <w:szCs w:val="24"/>
        </w:rPr>
        <w:t xml:space="preserve"> </w:t>
      </w:r>
      <w:proofErr w:type="spellStart"/>
      <w:r w:rsidR="00810C48">
        <w:rPr>
          <w:rFonts w:ascii="Times New Roman" w:hAnsi="Times New Roman" w:cs="Times New Roman"/>
          <w:sz w:val="24"/>
          <w:szCs w:val="24"/>
        </w:rPr>
        <w:t>berikut</w:t>
      </w:r>
      <w:proofErr w:type="spellEnd"/>
    </w:p>
    <w:p w14:paraId="750B28F4" w14:textId="77777777" w:rsidR="00810C48" w:rsidDel="00DA305F" w:rsidRDefault="00810C48" w:rsidP="00810C48">
      <w:pPr>
        <w:pStyle w:val="ListParagraph"/>
        <w:numPr>
          <w:ilvl w:val="0"/>
          <w:numId w:val="8"/>
        </w:numPr>
        <w:tabs>
          <w:tab w:val="left" w:pos="720"/>
        </w:tabs>
        <w:spacing w:after="0" w:line="360" w:lineRule="auto"/>
        <w:jc w:val="both"/>
        <w:rPr>
          <w:del w:id="30" w:author="Blodstone" w:date="2016-01-04T16:15:00Z"/>
          <w:rFonts w:ascii="Times New Roman" w:hAnsi="Times New Roman" w:cs="Times New Roman"/>
          <w:sz w:val="24"/>
          <w:szCs w:val="24"/>
        </w:rPr>
      </w:pPr>
      <w:del w:id="31" w:author="Blodstone" w:date="2016-01-04T16:15:00Z">
        <w:r w:rsidDel="00DA305F">
          <w:rPr>
            <w:rFonts w:ascii="Times New Roman" w:hAnsi="Times New Roman" w:cs="Times New Roman"/>
            <w:sz w:val="24"/>
            <w:szCs w:val="24"/>
          </w:rPr>
          <w:delText>Bahasa</w:delText>
        </w:r>
        <w:r w:rsidR="00035117" w:rsidDel="00DA305F">
          <w:rPr>
            <w:rFonts w:ascii="Times New Roman" w:hAnsi="Times New Roman" w:cs="Times New Roman"/>
            <w:sz w:val="24"/>
            <w:szCs w:val="24"/>
          </w:rPr>
          <w:delText xml:space="preserve"> pemrograman yang digunakan</w:delText>
        </w:r>
        <w:r w:rsidDel="00DA305F">
          <w:rPr>
            <w:rFonts w:ascii="Times New Roman" w:hAnsi="Times New Roman" w:cs="Times New Roman"/>
            <w:sz w:val="24"/>
            <w:szCs w:val="24"/>
          </w:rPr>
          <w:delText xml:space="preserve"> adalah JavaScript dengan framework SailsJs</w:delText>
        </w:r>
      </w:del>
    </w:p>
    <w:p w14:paraId="482F01C4" w14:textId="77777777" w:rsidR="00810C48" w:rsidRDefault="00810C48" w:rsidP="00810C48">
      <w:pPr>
        <w:pStyle w:val="ListParagraph"/>
        <w:numPr>
          <w:ilvl w:val="0"/>
          <w:numId w:val="8"/>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SMP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SMA</w:t>
      </w:r>
    </w:p>
    <w:p w14:paraId="75BC9258" w14:textId="04E0B619" w:rsidR="0088036B" w:rsidRDefault="00810C48" w:rsidP="00810C48">
      <w:pPr>
        <w:pStyle w:val="ListParagraph"/>
        <w:numPr>
          <w:ilvl w:val="0"/>
          <w:numId w:val="8"/>
        </w:numPr>
        <w:tabs>
          <w:tab w:val="left" w:pos="720"/>
        </w:tabs>
        <w:spacing w:after="0" w:line="360" w:lineRule="auto"/>
        <w:jc w:val="both"/>
        <w:rPr>
          <w:ins w:id="32" w:author="sen" w:date="2016-01-05T18:21:00Z"/>
          <w:rFonts w:ascii="Times New Roman" w:hAnsi="Times New Roman" w:cs="Times New Roman"/>
          <w:sz w:val="24"/>
          <w:szCs w:val="24"/>
        </w:rPr>
      </w:pPr>
      <w:del w:id="33" w:author="sen" w:date="2016-01-05T18:21:00Z">
        <w:r w:rsidDel="0088036B">
          <w:rPr>
            <w:rFonts w:ascii="Times New Roman" w:hAnsi="Times New Roman" w:cs="Times New Roman"/>
            <w:sz w:val="24"/>
            <w:szCs w:val="24"/>
          </w:rPr>
          <w:delText xml:space="preserve">Sistem penerimaan siswa baru terbatas pada </w:delText>
        </w:r>
        <w:commentRangeStart w:id="34"/>
        <w:r w:rsidDel="0088036B">
          <w:rPr>
            <w:rFonts w:ascii="Times New Roman" w:hAnsi="Times New Roman" w:cs="Times New Roman"/>
            <w:sz w:val="24"/>
            <w:szCs w:val="24"/>
          </w:rPr>
          <w:delText>proses pendaftaran</w:delText>
        </w:r>
      </w:del>
      <w:ins w:id="35" w:author="sen" w:date="2016-01-05T18:21:00Z">
        <w:r w:rsidR="0088036B">
          <w:rPr>
            <w:rFonts w:ascii="Times New Roman" w:hAnsi="Times New Roman" w:cs="Times New Roman"/>
            <w:sz w:val="24"/>
            <w:szCs w:val="24"/>
          </w:rPr>
          <w:t xml:space="preserve">Dari </w:t>
        </w:r>
        <w:proofErr w:type="spellStart"/>
        <w:r w:rsidR="0088036B">
          <w:rPr>
            <w:rFonts w:ascii="Times New Roman" w:hAnsi="Times New Roman" w:cs="Times New Roman"/>
            <w:sz w:val="24"/>
            <w:szCs w:val="24"/>
          </w:rPr>
          <w:t>sisi</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calon</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siswa</w:t>
        </w:r>
        <w:proofErr w:type="spellEnd"/>
        <w:r w:rsidR="0088036B">
          <w:rPr>
            <w:rFonts w:ascii="Times New Roman" w:hAnsi="Times New Roman" w:cs="Times New Roman"/>
            <w:sz w:val="24"/>
            <w:szCs w:val="24"/>
          </w:rPr>
          <w:t>,</w:t>
        </w:r>
      </w:ins>
      <w:ins w:id="36" w:author="sen" w:date="2016-01-05T18:17:00Z">
        <w:r w:rsidR="004C6F3C">
          <w:rPr>
            <w:rFonts w:ascii="Times New Roman" w:hAnsi="Times New Roman" w:cs="Times New Roman"/>
            <w:sz w:val="24"/>
            <w:szCs w:val="24"/>
          </w:rPr>
          <w:t xml:space="preserve"> </w:t>
        </w:r>
      </w:ins>
      <w:proofErr w:type="spellStart"/>
      <w:ins w:id="37" w:author="sen" w:date="2016-01-05T18:21:00Z">
        <w:r w:rsidR="0088036B">
          <w:rPr>
            <w:rFonts w:ascii="Times New Roman" w:hAnsi="Times New Roman" w:cs="Times New Roman"/>
            <w:sz w:val="24"/>
            <w:szCs w:val="24"/>
          </w:rPr>
          <w:t>sistem</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ini</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membantu</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calon</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siswa</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dalam</w:t>
        </w:r>
      </w:ins>
      <w:proofErr w:type="spellEnd"/>
      <w:ins w:id="38" w:author="sen" w:date="2016-01-05T18:17:00Z">
        <w:r w:rsidR="004C6F3C">
          <w:rPr>
            <w:rFonts w:ascii="Times New Roman" w:hAnsi="Times New Roman" w:cs="Times New Roman"/>
            <w:sz w:val="24"/>
            <w:szCs w:val="24"/>
          </w:rPr>
          <w:t xml:space="preserve"> </w:t>
        </w:r>
        <w:proofErr w:type="spellStart"/>
        <w:r w:rsidR="004C6F3C">
          <w:rPr>
            <w:rFonts w:ascii="Times New Roman" w:hAnsi="Times New Roman" w:cs="Times New Roman"/>
            <w:sz w:val="24"/>
            <w:szCs w:val="24"/>
          </w:rPr>
          <w:t>memilih</w:t>
        </w:r>
        <w:proofErr w:type="spellEnd"/>
        <w:r w:rsidR="004C6F3C">
          <w:rPr>
            <w:rFonts w:ascii="Times New Roman" w:hAnsi="Times New Roman" w:cs="Times New Roman"/>
            <w:sz w:val="24"/>
            <w:szCs w:val="24"/>
          </w:rPr>
          <w:t xml:space="preserve"> </w:t>
        </w:r>
        <w:proofErr w:type="spellStart"/>
        <w:r w:rsidR="004C6F3C">
          <w:rPr>
            <w:rFonts w:ascii="Times New Roman" w:hAnsi="Times New Roman" w:cs="Times New Roman"/>
            <w:sz w:val="24"/>
            <w:szCs w:val="24"/>
          </w:rPr>
          <w:t>tingkatan</w:t>
        </w:r>
        <w:proofErr w:type="spellEnd"/>
        <w:r w:rsidR="004C6F3C">
          <w:rPr>
            <w:rFonts w:ascii="Times New Roman" w:hAnsi="Times New Roman" w:cs="Times New Roman"/>
            <w:sz w:val="24"/>
            <w:szCs w:val="24"/>
          </w:rPr>
          <w:t xml:space="preserve">, </w:t>
        </w:r>
        <w:proofErr w:type="spellStart"/>
        <w:r w:rsidR="004C6F3C">
          <w:rPr>
            <w:rFonts w:ascii="Times New Roman" w:hAnsi="Times New Roman" w:cs="Times New Roman"/>
            <w:sz w:val="24"/>
            <w:szCs w:val="24"/>
          </w:rPr>
          <w:t>mengi</w:t>
        </w:r>
        <w:r w:rsidR="0088036B">
          <w:rPr>
            <w:rFonts w:ascii="Times New Roman" w:hAnsi="Times New Roman" w:cs="Times New Roman"/>
            <w:sz w:val="24"/>
            <w:szCs w:val="24"/>
          </w:rPr>
          <w:t>si</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profil</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dan</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mengupload</w:t>
        </w:r>
        <w:proofErr w:type="spellEnd"/>
        <w:r w:rsidR="0088036B">
          <w:rPr>
            <w:rFonts w:ascii="Times New Roman" w:hAnsi="Times New Roman" w:cs="Times New Roman"/>
            <w:sz w:val="24"/>
            <w:szCs w:val="24"/>
          </w:rPr>
          <w:t xml:space="preserve"> </w:t>
        </w:r>
        <w:proofErr w:type="spellStart"/>
        <w:r w:rsidR="004C6F3C">
          <w:rPr>
            <w:rFonts w:ascii="Times New Roman" w:hAnsi="Times New Roman" w:cs="Times New Roman"/>
            <w:sz w:val="24"/>
            <w:szCs w:val="24"/>
          </w:rPr>
          <w:t>dokumen</w:t>
        </w:r>
        <w:proofErr w:type="spellEnd"/>
        <w:r w:rsidR="004C6F3C">
          <w:rPr>
            <w:rFonts w:ascii="Times New Roman" w:hAnsi="Times New Roman" w:cs="Times New Roman"/>
            <w:sz w:val="24"/>
            <w:szCs w:val="24"/>
          </w:rPr>
          <w:t xml:space="preserve"> yang </w:t>
        </w:r>
        <w:proofErr w:type="spellStart"/>
        <w:r w:rsidR="004C6F3C">
          <w:rPr>
            <w:rFonts w:ascii="Times New Roman" w:hAnsi="Times New Roman" w:cs="Times New Roman"/>
            <w:sz w:val="24"/>
            <w:szCs w:val="24"/>
          </w:rPr>
          <w:t>dibutuhkan</w:t>
        </w:r>
      </w:ins>
      <w:proofErr w:type="spellEnd"/>
      <w:ins w:id="39" w:author="sen" w:date="2016-01-05T18:20:00Z">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serta</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mencetak</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kartu</w:t>
        </w:r>
        <w:proofErr w:type="spellEnd"/>
        <w:r w:rsidR="0088036B">
          <w:rPr>
            <w:rFonts w:ascii="Times New Roman" w:hAnsi="Times New Roman" w:cs="Times New Roman"/>
            <w:sz w:val="24"/>
            <w:szCs w:val="24"/>
          </w:rPr>
          <w:t xml:space="preserve"> </w:t>
        </w:r>
        <w:proofErr w:type="spellStart"/>
        <w:r w:rsidR="0088036B">
          <w:rPr>
            <w:rFonts w:ascii="Times New Roman" w:hAnsi="Times New Roman" w:cs="Times New Roman"/>
            <w:sz w:val="24"/>
            <w:szCs w:val="24"/>
          </w:rPr>
          <w:t>ujian</w:t>
        </w:r>
        <w:proofErr w:type="spellEnd"/>
        <w:r w:rsidR="0088036B">
          <w:rPr>
            <w:rFonts w:ascii="Times New Roman" w:hAnsi="Times New Roman" w:cs="Times New Roman"/>
            <w:sz w:val="24"/>
            <w:szCs w:val="24"/>
          </w:rPr>
          <w:t>.</w:t>
        </w:r>
      </w:ins>
    </w:p>
    <w:p w14:paraId="4E63900C" w14:textId="0AAFD2FF" w:rsidR="00810C48" w:rsidRPr="00810C48" w:rsidRDefault="0088036B">
      <w:pPr>
        <w:pStyle w:val="ListParagraph"/>
        <w:tabs>
          <w:tab w:val="left" w:pos="720"/>
        </w:tabs>
        <w:spacing w:after="0" w:line="360" w:lineRule="auto"/>
        <w:ind w:left="1080"/>
        <w:jc w:val="both"/>
        <w:rPr>
          <w:rFonts w:ascii="Times New Roman" w:hAnsi="Times New Roman" w:cs="Times New Roman"/>
          <w:sz w:val="24"/>
          <w:szCs w:val="24"/>
        </w:rPr>
        <w:pPrChange w:id="40" w:author="sen" w:date="2016-01-05T18:21:00Z">
          <w:pPr>
            <w:pStyle w:val="ListParagraph"/>
            <w:numPr>
              <w:numId w:val="8"/>
            </w:numPr>
            <w:tabs>
              <w:tab w:val="left" w:pos="720"/>
            </w:tabs>
            <w:spacing w:after="0" w:line="360" w:lineRule="auto"/>
            <w:ind w:left="1080" w:hanging="360"/>
            <w:jc w:val="both"/>
          </w:pPr>
        </w:pPrChange>
      </w:pPr>
      <w:ins w:id="41" w:author="sen" w:date="2016-01-05T18:21:00Z">
        <w:r>
          <w:rPr>
            <w:rFonts w:ascii="Times New Roman" w:hAnsi="Times New Roman" w:cs="Times New Roman"/>
            <w:sz w:val="24"/>
            <w:szCs w:val="24"/>
          </w:rPr>
          <w:t xml:space="preserve">Dari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mengorganisir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ins>
      <w:proofErr w:type="spellEnd"/>
      <w:ins w:id="42" w:author="sen" w:date="2016-01-05T18:28:00Z">
        <w:r>
          <w:rPr>
            <w:rFonts w:ascii="Times New Roman" w:hAnsi="Times New Roman" w:cs="Times New Roman"/>
            <w:sz w:val="24"/>
            <w:szCs w:val="24"/>
          </w:rPr>
          <w:t>,</w:t>
        </w:r>
      </w:ins>
      <w:ins w:id="43" w:author="sen" w:date="2016-01-05T18:21:00Z">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upload</w:t>
        </w:r>
      </w:ins>
      <w:ins w:id="44" w:author="sen" w:date="2016-01-05T18:28:00Z">
        <w:r>
          <w:rPr>
            <w:rFonts w:ascii="Times New Roman" w:hAnsi="Times New Roman" w:cs="Times New Roman"/>
            <w:sz w:val="24"/>
            <w:szCs w:val="24"/>
          </w:rPr>
          <w:t>,</w:t>
        </w:r>
      </w:ins>
      <w:ins w:id="45" w:author="sen" w:date="2016-01-05T18:21:00Z">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ins>
      <w:proofErr w:type="spellEnd"/>
      <w:ins w:id="46" w:author="sen" w:date="2016-01-05T18:28:00Z">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menentukan</w:t>
        </w:r>
        <w:proofErr w:type="spellEnd"/>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tanggal</w:t>
        </w:r>
        <w:proofErr w:type="spellEnd"/>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ujian</w:t>
        </w:r>
        <w:proofErr w:type="spellEnd"/>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bagi</w:t>
        </w:r>
        <w:proofErr w:type="spellEnd"/>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siswa</w:t>
        </w:r>
        <w:proofErr w:type="spellEnd"/>
        <w:r w:rsidR="008955EF">
          <w:rPr>
            <w:rFonts w:ascii="Times New Roman" w:hAnsi="Times New Roman" w:cs="Times New Roman"/>
            <w:sz w:val="24"/>
            <w:szCs w:val="24"/>
          </w:rPr>
          <w:t xml:space="preserve"> </w:t>
        </w:r>
        <w:proofErr w:type="spellStart"/>
        <w:r w:rsidR="008955EF">
          <w:rPr>
            <w:rFonts w:ascii="Times New Roman" w:hAnsi="Times New Roman" w:cs="Times New Roman"/>
            <w:sz w:val="24"/>
            <w:szCs w:val="24"/>
          </w:rPr>
          <w:t>baru</w:t>
        </w:r>
        <w:proofErr w:type="spellEnd"/>
        <w:r w:rsidR="008955EF">
          <w:rPr>
            <w:rFonts w:ascii="Times New Roman" w:hAnsi="Times New Roman" w:cs="Times New Roman"/>
            <w:sz w:val="24"/>
            <w:szCs w:val="24"/>
          </w:rPr>
          <w:t>.</w:t>
        </w:r>
      </w:ins>
      <w:del w:id="47" w:author="sen" w:date="2016-01-05T18:20:00Z">
        <w:r w:rsidR="00810C48" w:rsidDel="0088036B">
          <w:rPr>
            <w:rFonts w:ascii="Times New Roman" w:hAnsi="Times New Roman" w:cs="Times New Roman"/>
            <w:sz w:val="24"/>
            <w:szCs w:val="24"/>
          </w:rPr>
          <w:delText xml:space="preserve">, </w:delText>
        </w:r>
        <w:r w:rsidR="00033C0D" w:rsidDel="0088036B">
          <w:rPr>
            <w:rFonts w:ascii="Times New Roman" w:hAnsi="Times New Roman" w:cs="Times New Roman"/>
            <w:sz w:val="24"/>
            <w:szCs w:val="24"/>
          </w:rPr>
          <w:delText>penyerahan dokumen dan pengumuman hasil</w:delText>
        </w:r>
      </w:del>
      <w:commentRangeEnd w:id="34"/>
      <w:r w:rsidR="00DA305F">
        <w:rPr>
          <w:rStyle w:val="CommentReference"/>
        </w:rPr>
        <w:commentReference w:id="34"/>
      </w:r>
    </w:p>
    <w:p w14:paraId="5C9A0003" w14:textId="77777777" w:rsidR="00D85A09" w:rsidRDefault="00D85A09" w:rsidP="00D85A09">
      <w:pPr>
        <w:tabs>
          <w:tab w:val="left" w:pos="720"/>
        </w:tabs>
        <w:spacing w:after="0" w:line="360" w:lineRule="auto"/>
        <w:jc w:val="both"/>
        <w:rPr>
          <w:rFonts w:ascii="Times New Roman" w:hAnsi="Times New Roman" w:cs="Times New Roman"/>
          <w:sz w:val="24"/>
          <w:szCs w:val="24"/>
        </w:rPr>
      </w:pPr>
    </w:p>
    <w:p w14:paraId="1AFF6343" w14:textId="77777777" w:rsidR="00816482" w:rsidRPr="00D85A09" w:rsidRDefault="00816482"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proofErr w:type="spellStart"/>
      <w:r w:rsidRPr="00D85A09">
        <w:rPr>
          <w:rFonts w:ascii="Times New Roman" w:hAnsi="Times New Roman" w:cs="Times New Roman"/>
          <w:b/>
          <w:sz w:val="24"/>
          <w:szCs w:val="24"/>
        </w:rPr>
        <w:t>Metodologi</w:t>
      </w:r>
      <w:proofErr w:type="spellEnd"/>
      <w:r w:rsidRPr="00D85A09">
        <w:rPr>
          <w:rFonts w:ascii="Times New Roman" w:hAnsi="Times New Roman" w:cs="Times New Roman"/>
          <w:b/>
          <w:sz w:val="24"/>
          <w:szCs w:val="24"/>
        </w:rPr>
        <w:t xml:space="preserve"> </w:t>
      </w:r>
      <w:proofErr w:type="spellStart"/>
      <w:r w:rsidRPr="00D85A09">
        <w:rPr>
          <w:rFonts w:ascii="Times New Roman" w:hAnsi="Times New Roman" w:cs="Times New Roman"/>
          <w:b/>
          <w:sz w:val="24"/>
          <w:szCs w:val="24"/>
        </w:rPr>
        <w:t>Penelitian</w:t>
      </w:r>
      <w:proofErr w:type="spellEnd"/>
      <w:r w:rsidRPr="00D85A09">
        <w:rPr>
          <w:rFonts w:ascii="Times New Roman" w:hAnsi="Times New Roman" w:cs="Times New Roman"/>
          <w:b/>
          <w:sz w:val="24"/>
          <w:szCs w:val="24"/>
        </w:rPr>
        <w:t xml:space="preserve"> / </w:t>
      </w:r>
      <w:proofErr w:type="spellStart"/>
      <w:r w:rsidRPr="00D85A09">
        <w:rPr>
          <w:rFonts w:ascii="Times New Roman" w:hAnsi="Times New Roman" w:cs="Times New Roman"/>
          <w:b/>
          <w:sz w:val="24"/>
          <w:szCs w:val="24"/>
        </w:rPr>
        <w:t>Metodologi</w:t>
      </w:r>
      <w:proofErr w:type="spellEnd"/>
      <w:r w:rsidRPr="00D85A09">
        <w:rPr>
          <w:rFonts w:ascii="Times New Roman" w:hAnsi="Times New Roman" w:cs="Times New Roman"/>
          <w:b/>
          <w:sz w:val="24"/>
          <w:szCs w:val="24"/>
        </w:rPr>
        <w:t xml:space="preserve"> </w:t>
      </w:r>
      <w:proofErr w:type="spellStart"/>
      <w:r w:rsidRPr="00D85A09">
        <w:rPr>
          <w:rFonts w:ascii="Times New Roman" w:hAnsi="Times New Roman" w:cs="Times New Roman"/>
          <w:b/>
          <w:sz w:val="24"/>
          <w:szCs w:val="24"/>
        </w:rPr>
        <w:t>Pengembangan</w:t>
      </w:r>
      <w:proofErr w:type="spellEnd"/>
      <w:r w:rsidRPr="00D85A09">
        <w:rPr>
          <w:rFonts w:ascii="Times New Roman" w:hAnsi="Times New Roman" w:cs="Times New Roman"/>
          <w:b/>
          <w:sz w:val="24"/>
          <w:szCs w:val="24"/>
        </w:rPr>
        <w:t xml:space="preserve"> </w:t>
      </w:r>
      <w:proofErr w:type="spellStart"/>
      <w:r w:rsidRPr="00D85A09">
        <w:rPr>
          <w:rFonts w:ascii="Times New Roman" w:hAnsi="Times New Roman" w:cs="Times New Roman"/>
          <w:b/>
          <w:sz w:val="24"/>
          <w:szCs w:val="24"/>
        </w:rPr>
        <w:t>Sistem</w:t>
      </w:r>
      <w:proofErr w:type="spellEnd"/>
    </w:p>
    <w:p w14:paraId="528FB198" w14:textId="77777777" w:rsidR="00816482" w:rsidRPr="00816482" w:rsidRDefault="00816482" w:rsidP="0081648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816482">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ini</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adalah</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pengembangan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sistem</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adapun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penelitian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ini</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antara</w:t>
      </w:r>
      <w:proofErr w:type="spellEnd"/>
      <w:r w:rsidRPr="00816482">
        <w:rPr>
          <w:rFonts w:ascii="Times New Roman" w:hAnsi="Times New Roman" w:cs="Times New Roman"/>
          <w:sz w:val="24"/>
          <w:szCs w:val="24"/>
        </w:rPr>
        <w:t xml:space="preserve"> lain:</w:t>
      </w:r>
    </w:p>
    <w:p w14:paraId="6D9CED28" w14:textId="77777777" w:rsidR="008C4BED" w:rsidRDefault="00816482" w:rsidP="008C4BED">
      <w:pPr>
        <w:pStyle w:val="ListParagraph"/>
        <w:numPr>
          <w:ilvl w:val="0"/>
          <w:numId w:val="3"/>
        </w:numPr>
        <w:tabs>
          <w:tab w:val="left" w:pos="720"/>
        </w:tabs>
        <w:spacing w:after="0" w:line="360" w:lineRule="auto"/>
        <w:jc w:val="both"/>
        <w:rPr>
          <w:rFonts w:ascii="Times New Roman" w:hAnsi="Times New Roman" w:cs="Times New Roman"/>
          <w:sz w:val="24"/>
          <w:szCs w:val="24"/>
        </w:rPr>
      </w:pPr>
      <w:proofErr w:type="spellStart"/>
      <w:r w:rsidRPr="00816482">
        <w:rPr>
          <w:rFonts w:ascii="Times New Roman" w:hAnsi="Times New Roman" w:cs="Times New Roman"/>
          <w:sz w:val="24"/>
          <w:szCs w:val="24"/>
        </w:rPr>
        <w:t>Studi</w:t>
      </w:r>
      <w:proofErr w:type="spellEnd"/>
      <w:r w:rsidRPr="00816482">
        <w:rPr>
          <w:rFonts w:ascii="Times New Roman" w:hAnsi="Times New Roman" w:cs="Times New Roman"/>
          <w:sz w:val="24"/>
          <w:szCs w:val="24"/>
        </w:rPr>
        <w:t xml:space="preserve"> </w:t>
      </w:r>
      <w:proofErr w:type="spellStart"/>
      <w:r w:rsidR="008C4BED">
        <w:rPr>
          <w:rFonts w:ascii="Times New Roman" w:hAnsi="Times New Roman" w:cs="Times New Roman"/>
          <w:sz w:val="24"/>
          <w:szCs w:val="24"/>
        </w:rPr>
        <w:t>literatur</w:t>
      </w:r>
      <w:proofErr w:type="spellEnd"/>
      <w:r w:rsidR="008C4BED">
        <w:rPr>
          <w:rFonts w:ascii="Times New Roman" w:hAnsi="Times New Roman" w:cs="Times New Roman"/>
          <w:sz w:val="24"/>
          <w:szCs w:val="24"/>
        </w:rPr>
        <w:t xml:space="preserve"> </w:t>
      </w:r>
      <w:proofErr w:type="spellStart"/>
      <w:r w:rsidR="008C4BED">
        <w:rPr>
          <w:rFonts w:ascii="Times New Roman" w:hAnsi="Times New Roman" w:cs="Times New Roman"/>
          <w:sz w:val="24"/>
          <w:szCs w:val="24"/>
        </w:rPr>
        <w:t>dan</w:t>
      </w:r>
      <w:proofErr w:type="spellEnd"/>
      <w:r w:rsidR="008C4BED">
        <w:rPr>
          <w:rFonts w:ascii="Times New Roman" w:hAnsi="Times New Roman" w:cs="Times New Roman"/>
          <w:sz w:val="24"/>
          <w:szCs w:val="24"/>
        </w:rPr>
        <w:t xml:space="preserve"> </w:t>
      </w:r>
      <w:proofErr w:type="spellStart"/>
      <w:r w:rsidR="008C4BED">
        <w:rPr>
          <w:rFonts w:ascii="Times New Roman" w:hAnsi="Times New Roman" w:cs="Times New Roman"/>
          <w:sz w:val="24"/>
          <w:szCs w:val="24"/>
        </w:rPr>
        <w:t>pengambilan</w:t>
      </w:r>
      <w:proofErr w:type="spellEnd"/>
      <w:r w:rsidR="008C4BED">
        <w:rPr>
          <w:rFonts w:ascii="Times New Roman" w:hAnsi="Times New Roman" w:cs="Times New Roman"/>
          <w:sz w:val="24"/>
          <w:szCs w:val="24"/>
        </w:rPr>
        <w:t xml:space="preserve"> data</w:t>
      </w:r>
    </w:p>
    <w:p w14:paraId="384308AC" w14:textId="77777777" w:rsidR="00816482" w:rsidRDefault="00816482" w:rsidP="008C4BED">
      <w:pPr>
        <w:pStyle w:val="ListParagraph"/>
        <w:tabs>
          <w:tab w:val="left" w:pos="720"/>
        </w:tabs>
        <w:spacing w:after="0" w:line="360" w:lineRule="auto"/>
        <w:jc w:val="both"/>
        <w:rPr>
          <w:rFonts w:ascii="Times New Roman" w:hAnsi="Times New Roman" w:cs="Times New Roman"/>
          <w:sz w:val="24"/>
          <w:szCs w:val="24"/>
        </w:rPr>
      </w:pPr>
      <w:proofErr w:type="spellStart"/>
      <w:r w:rsidRPr="00816482">
        <w:rPr>
          <w:rFonts w:ascii="Times New Roman" w:hAnsi="Times New Roman" w:cs="Times New Roman"/>
          <w:sz w:val="24"/>
          <w:szCs w:val="24"/>
        </w:rPr>
        <w:t>Studi</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literatur</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dilakukan</w:t>
      </w:r>
      <w:proofErr w:type="spellEnd"/>
      <w:r w:rsidRPr="00816482">
        <w:rPr>
          <w:rFonts w:ascii="Times New Roman" w:hAnsi="Times New Roman" w:cs="Times New Roman"/>
          <w:sz w:val="24"/>
          <w:szCs w:val="24"/>
        </w:rPr>
        <w:t xml:space="preserve"> </w:t>
      </w:r>
      <w:proofErr w:type="spellStart"/>
      <w:r w:rsidR="00035117">
        <w:rPr>
          <w:rFonts w:ascii="Times New Roman" w:hAnsi="Times New Roman" w:cs="Times New Roman"/>
          <w:sz w:val="24"/>
          <w:szCs w:val="24"/>
        </w:rPr>
        <w:t>dengan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teori-teori</w:t>
      </w:r>
      <w:proofErr w:type="spellEnd"/>
      <w:r w:rsidRPr="00816482">
        <w:rPr>
          <w:rFonts w:ascii="Times New Roman" w:hAnsi="Times New Roman" w:cs="Times New Roman"/>
          <w:sz w:val="24"/>
          <w:szCs w:val="24"/>
        </w:rPr>
        <w:t xml:space="preserve"> yang </w:t>
      </w:r>
      <w:proofErr w:type="spellStart"/>
      <w:r w:rsidRPr="00816482">
        <w:rPr>
          <w:rFonts w:ascii="Times New Roman" w:hAnsi="Times New Roman" w:cs="Times New Roman"/>
          <w:sz w:val="24"/>
          <w:szCs w:val="24"/>
        </w:rPr>
        <w:t>berkaitan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dengan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penelitian</w:t>
      </w:r>
      <w:proofErr w:type="spellEnd"/>
      <w:r w:rsidRPr="008164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sehingga</w:t>
      </w:r>
      <w:proofErr w:type="spellEnd"/>
      <w:r w:rsidRPr="00816482">
        <w:rPr>
          <w:rFonts w:ascii="Times New Roman" w:hAnsi="Times New Roman" w:cs="Times New Roman"/>
          <w:sz w:val="24"/>
          <w:szCs w:val="24"/>
        </w:rPr>
        <w:t xml:space="preserve"> data yang </w:t>
      </w:r>
      <w:proofErr w:type="spellStart"/>
      <w:proofErr w:type="gramStart"/>
      <w:r w:rsidRPr="00816482">
        <w:rPr>
          <w:rFonts w:ascii="Times New Roman" w:hAnsi="Times New Roman" w:cs="Times New Roman"/>
          <w:sz w:val="24"/>
          <w:szCs w:val="24"/>
        </w:rPr>
        <w:t>akan</w:t>
      </w:r>
      <w:proofErr w:type="spellEnd"/>
      <w:proofErr w:type="gram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dikumpulkan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dianalisis</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lebih</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akurat</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Teori-teori</w:t>
      </w:r>
      <w:proofErr w:type="spellEnd"/>
      <w:r w:rsidRPr="0081648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berhubungan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dengan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penelitian</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ini</w:t>
      </w:r>
      <w:proofErr w:type="spellEnd"/>
      <w:r w:rsidRPr="00816482">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antara</w:t>
      </w:r>
      <w:proofErr w:type="spellEnd"/>
      <w:r w:rsidRPr="00816482">
        <w:rPr>
          <w:rFonts w:ascii="Times New Roman" w:hAnsi="Times New Roman" w:cs="Times New Roman"/>
          <w:sz w:val="24"/>
          <w:szCs w:val="24"/>
        </w:rPr>
        <w:t xml:space="preserve"> lain</w:t>
      </w:r>
      <w:r>
        <w:rPr>
          <w:rFonts w:ascii="Times New Roman" w:hAnsi="Times New Roman" w:cs="Times New Roman"/>
          <w:sz w:val="24"/>
          <w:szCs w:val="24"/>
        </w:rPr>
        <w:t xml:space="preserve"> </w:t>
      </w:r>
      <w:proofErr w:type="spellStart"/>
      <w:r w:rsidRPr="00816482">
        <w:rPr>
          <w:rFonts w:ascii="Times New Roman" w:hAnsi="Times New Roman" w:cs="Times New Roman"/>
          <w:sz w:val="24"/>
          <w:szCs w:val="24"/>
        </w:rPr>
        <w:t>kon</w:t>
      </w:r>
      <w:r w:rsidR="00103CE2">
        <w:rPr>
          <w:rFonts w:ascii="Times New Roman" w:hAnsi="Times New Roman" w:cs="Times New Roman"/>
          <w:sz w:val="24"/>
          <w:szCs w:val="24"/>
        </w:rPr>
        <w:t>sep</w:t>
      </w:r>
      <w:proofErr w:type="spellEnd"/>
      <w:r w:rsidR="00103CE2">
        <w:rPr>
          <w:rFonts w:ascii="Times New Roman" w:hAnsi="Times New Roman" w:cs="Times New Roman"/>
          <w:sz w:val="24"/>
          <w:szCs w:val="24"/>
        </w:rPr>
        <w:t xml:space="preserve"> </w:t>
      </w:r>
      <w:proofErr w:type="spellStart"/>
      <w:r w:rsidR="00103CE2">
        <w:rPr>
          <w:rFonts w:ascii="Times New Roman" w:hAnsi="Times New Roman" w:cs="Times New Roman"/>
          <w:sz w:val="24"/>
          <w:szCs w:val="24"/>
        </w:rPr>
        <w:t>Perancangan</w:t>
      </w:r>
      <w:proofErr w:type="spellEnd"/>
      <w:r w:rsidR="00103CE2">
        <w:rPr>
          <w:rFonts w:ascii="Times New Roman" w:hAnsi="Times New Roman" w:cs="Times New Roman"/>
          <w:sz w:val="24"/>
          <w:szCs w:val="24"/>
        </w:rPr>
        <w:t xml:space="preserve"> </w:t>
      </w:r>
      <w:proofErr w:type="spellStart"/>
      <w:r w:rsidR="00103CE2">
        <w:rPr>
          <w:rFonts w:ascii="Times New Roman" w:hAnsi="Times New Roman" w:cs="Times New Roman"/>
          <w:sz w:val="24"/>
          <w:szCs w:val="24"/>
        </w:rPr>
        <w:t>Sistem</w:t>
      </w:r>
      <w:proofErr w:type="spellEnd"/>
      <w:r w:rsidR="00103CE2">
        <w:rPr>
          <w:rFonts w:ascii="Times New Roman" w:hAnsi="Times New Roman" w:cs="Times New Roman"/>
          <w:sz w:val="24"/>
          <w:szCs w:val="24"/>
        </w:rPr>
        <w:t>, Web</w:t>
      </w:r>
      <w:r w:rsidR="008C4BED">
        <w:rPr>
          <w:rFonts w:ascii="Times New Roman" w:hAnsi="Times New Roman" w:cs="Times New Roman"/>
          <w:sz w:val="24"/>
          <w:szCs w:val="24"/>
        </w:rPr>
        <w:t>,</w:t>
      </w:r>
      <w:r w:rsidR="00C5136B">
        <w:rPr>
          <w:rFonts w:ascii="Times New Roman" w:hAnsi="Times New Roman" w:cs="Times New Roman"/>
          <w:sz w:val="24"/>
          <w:szCs w:val="24"/>
        </w:rPr>
        <w:t xml:space="preserve"> Mobile </w:t>
      </w:r>
      <w:proofErr w:type="spellStart"/>
      <w:r w:rsidR="00F255EF">
        <w:rPr>
          <w:rFonts w:ascii="Times New Roman" w:hAnsi="Times New Roman" w:cs="Times New Roman"/>
          <w:sz w:val="24"/>
          <w:szCs w:val="24"/>
        </w:rPr>
        <w:t>serta</w:t>
      </w:r>
      <w:proofErr w:type="spellEnd"/>
      <w:r w:rsidR="00F255EF">
        <w:rPr>
          <w:rFonts w:ascii="Times New Roman" w:hAnsi="Times New Roman" w:cs="Times New Roman"/>
          <w:sz w:val="24"/>
          <w:szCs w:val="24"/>
        </w:rPr>
        <w:t xml:space="preserve"> framework JavaScript (Sails</w:t>
      </w:r>
      <w:r w:rsidR="00FC43ED">
        <w:rPr>
          <w:rFonts w:ascii="Times New Roman" w:hAnsi="Times New Roman" w:cs="Times New Roman"/>
          <w:sz w:val="24"/>
          <w:szCs w:val="24"/>
        </w:rPr>
        <w:t>.js</w:t>
      </w:r>
      <w:r w:rsidR="00F255EF">
        <w:rPr>
          <w:rFonts w:ascii="Times New Roman" w:hAnsi="Times New Roman" w:cs="Times New Roman"/>
          <w:sz w:val="24"/>
          <w:szCs w:val="24"/>
        </w:rPr>
        <w:t>)</w:t>
      </w:r>
      <w:r w:rsidR="008C4BED">
        <w:rPr>
          <w:rFonts w:ascii="Times New Roman" w:hAnsi="Times New Roman" w:cs="Times New Roman"/>
          <w:sz w:val="24"/>
          <w:szCs w:val="24"/>
        </w:rPr>
        <w:t xml:space="preserve"> </w:t>
      </w:r>
      <w:proofErr w:type="spellStart"/>
      <w:r w:rsidR="008C4BED">
        <w:rPr>
          <w:rFonts w:ascii="Times New Roman" w:hAnsi="Times New Roman" w:cs="Times New Roman"/>
          <w:sz w:val="24"/>
          <w:szCs w:val="24"/>
        </w:rPr>
        <w:t>dan</w:t>
      </w:r>
      <w:proofErr w:type="spellEnd"/>
      <w:r w:rsidR="008C4BED">
        <w:rPr>
          <w:rFonts w:ascii="Times New Roman" w:hAnsi="Times New Roman" w:cs="Times New Roman"/>
          <w:sz w:val="24"/>
          <w:szCs w:val="24"/>
        </w:rPr>
        <w:t xml:space="preserve"> database </w:t>
      </w:r>
      <w:proofErr w:type="spellStart"/>
      <w:r w:rsidR="008C4BED">
        <w:rPr>
          <w:rFonts w:ascii="Times New Roman" w:hAnsi="Times New Roman" w:cs="Times New Roman"/>
          <w:sz w:val="24"/>
          <w:szCs w:val="24"/>
        </w:rPr>
        <w:t>M</w:t>
      </w:r>
      <w:r w:rsidR="00F330A2">
        <w:rPr>
          <w:rFonts w:ascii="Times New Roman" w:hAnsi="Times New Roman" w:cs="Times New Roman"/>
          <w:sz w:val="24"/>
          <w:szCs w:val="24"/>
        </w:rPr>
        <w:t>ariaDB</w:t>
      </w:r>
      <w:proofErr w:type="spellEnd"/>
      <w:r w:rsidR="0023745C">
        <w:rPr>
          <w:rFonts w:ascii="Times New Roman" w:hAnsi="Times New Roman" w:cs="Times New Roman"/>
          <w:sz w:val="24"/>
          <w:szCs w:val="24"/>
        </w:rPr>
        <w:t>.</w:t>
      </w:r>
    </w:p>
    <w:p w14:paraId="7EB0931C" w14:textId="77777777" w:rsidR="00E140A2" w:rsidRDefault="00E140A2" w:rsidP="008C4BED">
      <w:pPr>
        <w:pStyle w:val="ListParagraph"/>
        <w:tabs>
          <w:tab w:val="left" w:pos="720"/>
        </w:tabs>
        <w:spacing w:after="0" w:line="360" w:lineRule="auto"/>
        <w:jc w:val="both"/>
        <w:rPr>
          <w:rFonts w:ascii="Times New Roman" w:hAnsi="Times New Roman" w:cs="Times New Roman"/>
          <w:sz w:val="24"/>
          <w:szCs w:val="24"/>
        </w:rPr>
      </w:pPr>
    </w:p>
    <w:p w14:paraId="57089733" w14:textId="77777777" w:rsidR="00E140A2" w:rsidRPr="008C4BED" w:rsidRDefault="00E140A2" w:rsidP="008C4BED">
      <w:pPr>
        <w:pStyle w:val="ListParagraph"/>
        <w:tabs>
          <w:tab w:val="left" w:pos="720"/>
        </w:tabs>
        <w:spacing w:after="0" w:line="360" w:lineRule="auto"/>
        <w:jc w:val="both"/>
        <w:rPr>
          <w:rFonts w:ascii="Times New Roman" w:hAnsi="Times New Roman" w:cs="Times New Roman"/>
          <w:sz w:val="24"/>
          <w:szCs w:val="24"/>
        </w:rPr>
      </w:pPr>
    </w:p>
    <w:p w14:paraId="7F9D6D72" w14:textId="77777777" w:rsidR="00B006E6" w:rsidRDefault="00B006E6" w:rsidP="00B006E6">
      <w:pPr>
        <w:pStyle w:val="ListParagraph"/>
        <w:numPr>
          <w:ilvl w:val="0"/>
          <w:numId w:val="3"/>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p>
    <w:p w14:paraId="557C9A29" w14:textId="77777777" w:rsidR="00816482" w:rsidRPr="00F255EF" w:rsidRDefault="00816482" w:rsidP="00F255EF">
      <w:pPr>
        <w:pStyle w:val="ListParagraph"/>
        <w:tabs>
          <w:tab w:val="left" w:pos="720"/>
        </w:tabs>
        <w:spacing w:after="0" w:line="360" w:lineRule="auto"/>
        <w:jc w:val="both"/>
        <w:rPr>
          <w:rFonts w:ascii="Times New Roman" w:hAnsi="Times New Roman" w:cs="Times New Roman"/>
          <w:sz w:val="24"/>
          <w:szCs w:val="24"/>
        </w:rPr>
      </w:pPr>
      <w:proofErr w:type="spellStart"/>
      <w:r w:rsidRPr="00B006E6">
        <w:rPr>
          <w:rFonts w:ascii="Times New Roman" w:hAnsi="Times New Roman" w:cs="Times New Roman"/>
          <w:sz w:val="24"/>
          <w:szCs w:val="24"/>
        </w:rPr>
        <w:t>Dalam</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melakukan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pengembangan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sistem</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ini</w:t>
      </w:r>
      <w:proofErr w:type="spellEnd"/>
      <w:r w:rsidR="00AA2FB0">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dilakukan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dengan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menggunakan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metode</w:t>
      </w:r>
      <w:proofErr w:type="spellEnd"/>
      <w:r w:rsidR="00B006E6">
        <w:rPr>
          <w:rFonts w:ascii="Times New Roman" w:hAnsi="Times New Roman" w:cs="Times New Roman"/>
          <w:sz w:val="24"/>
          <w:szCs w:val="24"/>
        </w:rPr>
        <w:t xml:space="preserve"> </w:t>
      </w:r>
      <w:r w:rsidR="00E140A2">
        <w:rPr>
          <w:rFonts w:ascii="Times New Roman" w:hAnsi="Times New Roman" w:cs="Times New Roman"/>
          <w:sz w:val="24"/>
          <w:szCs w:val="24"/>
        </w:rPr>
        <w:t>waterfall</w:t>
      </w:r>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Menurut</w:t>
      </w:r>
      <w:proofErr w:type="spellEnd"/>
      <w:r w:rsidR="00B006E6">
        <w:rPr>
          <w:rFonts w:ascii="Times New Roman" w:hAnsi="Times New Roman" w:cs="Times New Roman"/>
          <w:sz w:val="24"/>
          <w:szCs w:val="24"/>
        </w:rPr>
        <w:t xml:space="preserve"> </w:t>
      </w:r>
      <w:r w:rsidRPr="00B006E6">
        <w:rPr>
          <w:rFonts w:ascii="Times New Roman" w:hAnsi="Times New Roman" w:cs="Times New Roman"/>
          <w:sz w:val="24"/>
          <w:szCs w:val="24"/>
        </w:rPr>
        <w:t>Pres</w:t>
      </w:r>
      <w:r w:rsidR="00035117">
        <w:rPr>
          <w:rFonts w:ascii="Times New Roman" w:hAnsi="Times New Roman" w:cs="Times New Roman"/>
          <w:sz w:val="24"/>
          <w:szCs w:val="24"/>
        </w:rPr>
        <w:t>sman (</w:t>
      </w:r>
      <w:proofErr w:type="spellStart"/>
      <w:r w:rsidR="00035117">
        <w:rPr>
          <w:rFonts w:ascii="Times New Roman" w:hAnsi="Times New Roman" w:cs="Times New Roman"/>
          <w:sz w:val="24"/>
          <w:szCs w:val="24"/>
        </w:rPr>
        <w:t>Mulyanto</w:t>
      </w:r>
      <w:proofErr w:type="spellEnd"/>
      <w:r w:rsidR="00035117">
        <w:rPr>
          <w:rFonts w:ascii="Times New Roman" w:hAnsi="Times New Roman" w:cs="Times New Roman"/>
          <w:sz w:val="24"/>
          <w:szCs w:val="24"/>
        </w:rPr>
        <w:t xml:space="preserve">, </w:t>
      </w:r>
      <w:proofErr w:type="spellStart"/>
      <w:proofErr w:type="gramStart"/>
      <w:r w:rsidR="00035117">
        <w:rPr>
          <w:rFonts w:ascii="Times New Roman" w:hAnsi="Times New Roman" w:cs="Times New Roman"/>
          <w:sz w:val="24"/>
          <w:szCs w:val="24"/>
        </w:rPr>
        <w:t>Agus</w:t>
      </w:r>
      <w:proofErr w:type="spellEnd"/>
      <w:r w:rsidR="00035117">
        <w:rPr>
          <w:rFonts w:ascii="Times New Roman" w:hAnsi="Times New Roman" w:cs="Times New Roman"/>
          <w:sz w:val="24"/>
          <w:szCs w:val="24"/>
        </w:rPr>
        <w:t>.,</w:t>
      </w:r>
      <w:proofErr w:type="gramEnd"/>
      <w:r w:rsidR="00035117">
        <w:rPr>
          <w:rFonts w:ascii="Times New Roman" w:hAnsi="Times New Roman" w:cs="Times New Roman"/>
          <w:sz w:val="24"/>
          <w:szCs w:val="24"/>
        </w:rPr>
        <w:t xml:space="preserve"> 2009)</w:t>
      </w:r>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tahapan</w:t>
      </w:r>
      <w:proofErr w:type="spellEnd"/>
      <w:r w:rsidR="00B006E6">
        <w:rPr>
          <w:rFonts w:ascii="Times New Roman" w:hAnsi="Times New Roman" w:cs="Times New Roman"/>
          <w:sz w:val="24"/>
          <w:szCs w:val="24"/>
        </w:rPr>
        <w:t xml:space="preserve"> – </w:t>
      </w:r>
      <w:proofErr w:type="spellStart"/>
      <w:r w:rsidRPr="00B006E6">
        <w:rPr>
          <w:rFonts w:ascii="Times New Roman" w:hAnsi="Times New Roman" w:cs="Times New Roman"/>
          <w:sz w:val="24"/>
          <w:szCs w:val="24"/>
        </w:rPr>
        <w:t>tahapan</w:t>
      </w:r>
      <w:proofErr w:type="spellEnd"/>
      <w:r w:rsidR="00B006E6">
        <w:rPr>
          <w:rFonts w:ascii="Times New Roman" w:hAnsi="Times New Roman" w:cs="Times New Roman"/>
          <w:sz w:val="24"/>
          <w:szCs w:val="24"/>
        </w:rPr>
        <w:t xml:space="preserve"> </w:t>
      </w:r>
      <w:r w:rsidRPr="00B006E6">
        <w:rPr>
          <w:rFonts w:ascii="Times New Roman" w:hAnsi="Times New Roman" w:cs="Times New Roman"/>
          <w:sz w:val="24"/>
          <w:szCs w:val="24"/>
        </w:rPr>
        <w:t xml:space="preserve">waterfall </w:t>
      </w:r>
      <w:proofErr w:type="spellStart"/>
      <w:r w:rsidRPr="00B006E6">
        <w:rPr>
          <w:rFonts w:ascii="Times New Roman" w:hAnsi="Times New Roman" w:cs="Times New Roman"/>
          <w:sz w:val="24"/>
          <w:szCs w:val="24"/>
        </w:rPr>
        <w:t>adalah</w:t>
      </w:r>
      <w:proofErr w:type="spellEnd"/>
      <w:r w:rsidRPr="00B006E6">
        <w:rPr>
          <w:rFonts w:ascii="Times New Roman" w:hAnsi="Times New Roman" w:cs="Times New Roman"/>
          <w:sz w:val="24"/>
          <w:szCs w:val="24"/>
        </w:rPr>
        <w:t xml:space="preserve"> </w:t>
      </w:r>
      <w:proofErr w:type="spellStart"/>
      <w:r w:rsidR="00F255EF">
        <w:rPr>
          <w:rFonts w:ascii="Times New Roman" w:hAnsi="Times New Roman" w:cs="Times New Roman"/>
          <w:sz w:val="24"/>
          <w:szCs w:val="24"/>
        </w:rPr>
        <w:t>sebagai</w:t>
      </w:r>
      <w:proofErr w:type="spellEnd"/>
      <w:r w:rsidR="00F255EF">
        <w:rPr>
          <w:rFonts w:ascii="Times New Roman" w:hAnsi="Times New Roman" w:cs="Times New Roman"/>
          <w:sz w:val="24"/>
          <w:szCs w:val="24"/>
        </w:rPr>
        <w:t xml:space="preserve"> </w:t>
      </w:r>
      <w:proofErr w:type="spellStart"/>
      <w:r w:rsidR="00F255EF">
        <w:rPr>
          <w:rFonts w:ascii="Times New Roman" w:hAnsi="Times New Roman" w:cs="Times New Roman"/>
          <w:sz w:val="24"/>
          <w:szCs w:val="24"/>
        </w:rPr>
        <w:t>berikut</w:t>
      </w:r>
      <w:proofErr w:type="spellEnd"/>
      <w:r w:rsidR="00F255EF">
        <w:rPr>
          <w:rFonts w:ascii="Times New Roman" w:hAnsi="Times New Roman" w:cs="Times New Roman"/>
          <w:sz w:val="24"/>
          <w:szCs w:val="24"/>
        </w:rPr>
        <w:t xml:space="preserve"> :</w:t>
      </w:r>
    </w:p>
    <w:p w14:paraId="2832F887"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Analisis</w:t>
      </w:r>
      <w:proofErr w:type="spellEnd"/>
    </w:p>
    <w:p w14:paraId="46752085" w14:textId="77777777" w:rsidR="00816482" w:rsidRPr="00B006E6" w:rsidRDefault="00816482" w:rsidP="00B006E6">
      <w:pPr>
        <w:pStyle w:val="ListParagraph"/>
        <w:tabs>
          <w:tab w:val="left" w:pos="720"/>
        </w:tabs>
        <w:spacing w:after="0" w:line="360" w:lineRule="auto"/>
        <w:ind w:left="1080"/>
        <w:jc w:val="both"/>
        <w:rPr>
          <w:rFonts w:ascii="Times New Roman" w:hAnsi="Times New Roman" w:cs="Times New Roman"/>
          <w:sz w:val="24"/>
          <w:szCs w:val="24"/>
        </w:rPr>
      </w:pPr>
      <w:proofErr w:type="spellStart"/>
      <w:r w:rsidRPr="00B006E6">
        <w:rPr>
          <w:rFonts w:ascii="Times New Roman" w:hAnsi="Times New Roman" w:cs="Times New Roman"/>
          <w:sz w:val="24"/>
          <w:szCs w:val="24"/>
        </w:rPr>
        <w:t>Tahap</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analisis</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dilakukan</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untuk</w:t>
      </w:r>
      <w:proofErr w:type="spellEnd"/>
      <w:r w:rsidR="00B006E6">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menganalisis</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perancangan</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Sistem</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Penerimaan</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Siswa</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baru</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dimana</w:t>
      </w:r>
      <w:proofErr w:type="spellEnd"/>
      <w:r w:rsidR="008828CE">
        <w:rPr>
          <w:rFonts w:ascii="Times New Roman" w:hAnsi="Times New Roman" w:cs="Times New Roman"/>
          <w:sz w:val="24"/>
          <w:szCs w:val="24"/>
        </w:rPr>
        <w:t xml:space="preserve"> </w:t>
      </w:r>
      <w:proofErr w:type="spellStart"/>
      <w:proofErr w:type="gramStart"/>
      <w:r w:rsidR="008828CE">
        <w:rPr>
          <w:rFonts w:ascii="Times New Roman" w:hAnsi="Times New Roman" w:cs="Times New Roman"/>
          <w:sz w:val="24"/>
          <w:szCs w:val="24"/>
        </w:rPr>
        <w:t>akan</w:t>
      </w:r>
      <w:proofErr w:type="spellEnd"/>
      <w:proofErr w:type="gram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digunakan</w:t>
      </w:r>
      <w:proofErr w:type="spellEnd"/>
      <w:r w:rsidR="008828CE">
        <w:rPr>
          <w:rFonts w:ascii="Times New Roman" w:hAnsi="Times New Roman" w:cs="Times New Roman"/>
          <w:sz w:val="24"/>
          <w:szCs w:val="24"/>
        </w:rPr>
        <w:t xml:space="preserve"> tools </w:t>
      </w:r>
      <w:proofErr w:type="spellStart"/>
      <w:r w:rsidR="008828CE">
        <w:rPr>
          <w:rFonts w:ascii="Times New Roman" w:hAnsi="Times New Roman" w:cs="Times New Roman"/>
          <w:sz w:val="24"/>
          <w:szCs w:val="24"/>
        </w:rPr>
        <w:t>pemodelan</w:t>
      </w:r>
      <w:proofErr w:type="spellEnd"/>
      <w:r w:rsidR="008828CE">
        <w:rPr>
          <w:rFonts w:ascii="Times New Roman" w:hAnsi="Times New Roman" w:cs="Times New Roman"/>
          <w:sz w:val="24"/>
          <w:szCs w:val="24"/>
        </w:rPr>
        <w:t xml:space="preserve"> data UML </w:t>
      </w:r>
      <w:proofErr w:type="spellStart"/>
      <w:r w:rsidR="008828CE">
        <w:rPr>
          <w:rFonts w:ascii="Times New Roman" w:hAnsi="Times New Roman" w:cs="Times New Roman"/>
          <w:sz w:val="24"/>
          <w:szCs w:val="24"/>
        </w:rPr>
        <w:t>untuk</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mempermudah</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perancangan</w:t>
      </w:r>
      <w:proofErr w:type="spellEnd"/>
      <w:r w:rsidR="008828CE">
        <w:rPr>
          <w:rFonts w:ascii="Times New Roman" w:hAnsi="Times New Roman" w:cs="Times New Roman"/>
          <w:sz w:val="24"/>
          <w:szCs w:val="24"/>
        </w:rPr>
        <w:t xml:space="preserve"> design interface. UML yang </w:t>
      </w:r>
      <w:proofErr w:type="spellStart"/>
      <w:proofErr w:type="gramStart"/>
      <w:r w:rsidR="008828CE">
        <w:rPr>
          <w:rFonts w:ascii="Times New Roman" w:hAnsi="Times New Roman" w:cs="Times New Roman"/>
          <w:sz w:val="24"/>
          <w:szCs w:val="24"/>
        </w:rPr>
        <w:t>akan</w:t>
      </w:r>
      <w:proofErr w:type="spellEnd"/>
      <w:proofErr w:type="gram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digunakan</w:t>
      </w:r>
      <w:proofErr w:type="spellEnd"/>
      <w:r w:rsidR="008828CE">
        <w:rPr>
          <w:rFonts w:ascii="Times New Roman" w:hAnsi="Times New Roman" w:cs="Times New Roman"/>
          <w:sz w:val="24"/>
          <w:szCs w:val="24"/>
        </w:rPr>
        <w:t xml:space="preserve"> </w:t>
      </w:r>
      <w:proofErr w:type="spellStart"/>
      <w:r w:rsidR="008828CE">
        <w:rPr>
          <w:rFonts w:ascii="Times New Roman" w:hAnsi="Times New Roman" w:cs="Times New Roman"/>
          <w:sz w:val="24"/>
          <w:szCs w:val="24"/>
        </w:rPr>
        <w:t>adalah</w:t>
      </w:r>
      <w:proofErr w:type="spellEnd"/>
      <w:r w:rsidR="008828CE">
        <w:rPr>
          <w:rFonts w:ascii="Times New Roman" w:hAnsi="Times New Roman" w:cs="Times New Roman"/>
          <w:sz w:val="24"/>
          <w:szCs w:val="24"/>
        </w:rPr>
        <w:t xml:space="preserve"> </w:t>
      </w:r>
      <w:r w:rsidR="00A70BC1">
        <w:rPr>
          <w:rFonts w:ascii="Times New Roman" w:hAnsi="Times New Roman" w:cs="Times New Roman"/>
          <w:sz w:val="24"/>
          <w:szCs w:val="24"/>
        </w:rPr>
        <w:t xml:space="preserve">use case </w:t>
      </w:r>
      <w:proofErr w:type="spellStart"/>
      <w:r w:rsidR="00A70BC1">
        <w:rPr>
          <w:rFonts w:ascii="Times New Roman" w:hAnsi="Times New Roman" w:cs="Times New Roman"/>
          <w:sz w:val="24"/>
          <w:szCs w:val="24"/>
        </w:rPr>
        <w:t>dan</w:t>
      </w:r>
      <w:proofErr w:type="spellEnd"/>
      <w:r w:rsidR="00A70BC1">
        <w:rPr>
          <w:rFonts w:ascii="Times New Roman" w:hAnsi="Times New Roman" w:cs="Times New Roman"/>
          <w:sz w:val="24"/>
          <w:szCs w:val="24"/>
        </w:rPr>
        <w:t xml:space="preserve"> activity diagram</w:t>
      </w:r>
    </w:p>
    <w:p w14:paraId="166D611D"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Desain</w:t>
      </w:r>
      <w:proofErr w:type="spellEnd"/>
    </w:p>
    <w:p w14:paraId="7D33645B" w14:textId="77777777" w:rsidR="00816482" w:rsidRPr="004704F2" w:rsidRDefault="00816482" w:rsidP="004704F2">
      <w:pPr>
        <w:pStyle w:val="ListParagraph"/>
        <w:tabs>
          <w:tab w:val="left" w:pos="720"/>
        </w:tabs>
        <w:spacing w:after="0" w:line="360" w:lineRule="auto"/>
        <w:ind w:left="1080"/>
        <w:jc w:val="both"/>
        <w:rPr>
          <w:rFonts w:ascii="Times New Roman" w:hAnsi="Times New Roman" w:cs="Times New Roman"/>
          <w:sz w:val="24"/>
          <w:szCs w:val="24"/>
        </w:rPr>
      </w:pPr>
      <w:proofErr w:type="spellStart"/>
      <w:r w:rsidRPr="00B006E6">
        <w:rPr>
          <w:rFonts w:ascii="Times New Roman" w:hAnsi="Times New Roman" w:cs="Times New Roman"/>
          <w:sz w:val="24"/>
          <w:szCs w:val="24"/>
        </w:rPr>
        <w:t>Pada</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tahap</w:t>
      </w:r>
      <w:proofErr w:type="spellEnd"/>
      <w:r w:rsidRPr="00B006E6">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desain</w:t>
      </w:r>
      <w:proofErr w:type="spellEnd"/>
      <w:r w:rsidR="00A70BC1">
        <w:rPr>
          <w:rFonts w:ascii="Times New Roman" w:hAnsi="Times New Roman" w:cs="Times New Roman"/>
          <w:sz w:val="24"/>
          <w:szCs w:val="24"/>
        </w:rPr>
        <w:t xml:space="preserve">, </w:t>
      </w:r>
      <w:proofErr w:type="spellStart"/>
      <w:proofErr w:type="gramStart"/>
      <w:r w:rsidRPr="00B006E6">
        <w:rPr>
          <w:rFonts w:ascii="Times New Roman" w:hAnsi="Times New Roman" w:cs="Times New Roman"/>
          <w:sz w:val="24"/>
          <w:szCs w:val="24"/>
        </w:rPr>
        <w:t>akan</w:t>
      </w:r>
      <w:proofErr w:type="spellEnd"/>
      <w:proofErr w:type="gramEnd"/>
      <w:r w:rsid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dibuat</w:t>
      </w:r>
      <w:proofErr w:type="spellEnd"/>
      <w:r w:rsidRPr="00B006E6">
        <w:rPr>
          <w:rFonts w:ascii="Times New Roman" w:hAnsi="Times New Roman" w:cs="Times New Roman"/>
          <w:sz w:val="24"/>
          <w:szCs w:val="24"/>
        </w:rPr>
        <w:t xml:space="preserve"> </w:t>
      </w:r>
      <w:proofErr w:type="spellStart"/>
      <w:r w:rsidRPr="00B006E6">
        <w:rPr>
          <w:rFonts w:ascii="Times New Roman" w:hAnsi="Times New Roman" w:cs="Times New Roman"/>
          <w:sz w:val="24"/>
          <w:szCs w:val="24"/>
        </w:rPr>
        <w:t>ran</w:t>
      </w:r>
      <w:r w:rsidR="004704F2">
        <w:rPr>
          <w:rFonts w:ascii="Times New Roman" w:hAnsi="Times New Roman" w:cs="Times New Roman"/>
          <w:sz w:val="24"/>
          <w:szCs w:val="24"/>
        </w:rPr>
        <w:t>cangan</w:t>
      </w:r>
      <w:proofErr w:type="spellEnd"/>
      <w:r w:rsidR="004704F2">
        <w:rPr>
          <w:rFonts w:ascii="Times New Roman" w:hAnsi="Times New Roman" w:cs="Times New Roman"/>
          <w:sz w:val="24"/>
          <w:szCs w:val="24"/>
        </w:rPr>
        <w:t xml:space="preserve"> </w:t>
      </w:r>
      <w:r w:rsidR="00A70BC1">
        <w:rPr>
          <w:rFonts w:ascii="Times New Roman" w:hAnsi="Times New Roman" w:cs="Times New Roman"/>
          <w:sz w:val="24"/>
          <w:szCs w:val="24"/>
        </w:rPr>
        <w:t xml:space="preserve">interface </w:t>
      </w:r>
      <w:proofErr w:type="spellStart"/>
      <w:r w:rsidR="004704F2">
        <w:rPr>
          <w:rFonts w:ascii="Times New Roman" w:hAnsi="Times New Roman" w:cs="Times New Roman"/>
          <w:sz w:val="24"/>
          <w:szCs w:val="24"/>
        </w:rPr>
        <w:t>sistem</w:t>
      </w:r>
      <w:proofErr w:type="spellEnd"/>
      <w:r w:rsidR="004704F2">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berdasarkan</w:t>
      </w:r>
      <w:proofErr w:type="spellEnd"/>
      <w:r w:rsidR="00A70BC1">
        <w:rPr>
          <w:rFonts w:ascii="Times New Roman" w:hAnsi="Times New Roman" w:cs="Times New Roman"/>
          <w:sz w:val="24"/>
          <w:szCs w:val="24"/>
        </w:rPr>
        <w:t xml:space="preserve"> diagram-diagram UML </w:t>
      </w:r>
      <w:proofErr w:type="spellStart"/>
      <w:r w:rsidR="00A70BC1">
        <w:rPr>
          <w:rFonts w:ascii="Times New Roman" w:hAnsi="Times New Roman" w:cs="Times New Roman"/>
          <w:sz w:val="24"/>
          <w:szCs w:val="24"/>
        </w:rPr>
        <w:t>ke</w:t>
      </w:r>
      <w:proofErr w:type="spellEnd"/>
      <w:r w:rsidR="00A70BC1">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dalam</w:t>
      </w:r>
      <w:proofErr w:type="spellEnd"/>
      <w:r w:rsidR="00A70BC1">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bentuk</w:t>
      </w:r>
      <w:proofErr w:type="spellEnd"/>
      <w:r w:rsidR="00A70BC1">
        <w:rPr>
          <w:rFonts w:ascii="Times New Roman" w:hAnsi="Times New Roman" w:cs="Times New Roman"/>
          <w:sz w:val="24"/>
          <w:szCs w:val="24"/>
        </w:rPr>
        <w:t xml:space="preserve"> website </w:t>
      </w:r>
      <w:proofErr w:type="spellStart"/>
      <w:r w:rsidR="00A70BC1">
        <w:rPr>
          <w:rFonts w:ascii="Times New Roman" w:hAnsi="Times New Roman" w:cs="Times New Roman"/>
          <w:sz w:val="24"/>
          <w:szCs w:val="24"/>
        </w:rPr>
        <w:t>dengan</w:t>
      </w:r>
      <w:proofErr w:type="spellEnd"/>
      <w:r w:rsidR="00A70BC1">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menggunakan</w:t>
      </w:r>
      <w:proofErr w:type="spellEnd"/>
      <w:r w:rsidR="00A70BC1">
        <w:rPr>
          <w:rFonts w:ascii="Times New Roman" w:hAnsi="Times New Roman" w:cs="Times New Roman"/>
          <w:sz w:val="24"/>
          <w:szCs w:val="24"/>
        </w:rPr>
        <w:t xml:space="preserve"> HTML, CSS, </w:t>
      </w:r>
      <w:proofErr w:type="spellStart"/>
      <w:r w:rsidR="00A70BC1">
        <w:rPr>
          <w:rFonts w:ascii="Times New Roman" w:hAnsi="Times New Roman" w:cs="Times New Roman"/>
          <w:sz w:val="24"/>
          <w:szCs w:val="24"/>
        </w:rPr>
        <w:t>Javascript</w:t>
      </w:r>
      <w:proofErr w:type="spellEnd"/>
      <w:r w:rsidR="00A70BC1">
        <w:rPr>
          <w:rFonts w:ascii="Times New Roman" w:hAnsi="Times New Roman" w:cs="Times New Roman"/>
          <w:sz w:val="24"/>
          <w:szCs w:val="24"/>
        </w:rPr>
        <w:t xml:space="preserve"> </w:t>
      </w:r>
      <w:proofErr w:type="spellStart"/>
      <w:r w:rsidR="00A70BC1">
        <w:rPr>
          <w:rFonts w:ascii="Times New Roman" w:hAnsi="Times New Roman" w:cs="Times New Roman"/>
          <w:sz w:val="24"/>
          <w:szCs w:val="24"/>
        </w:rPr>
        <w:t>dan</w:t>
      </w:r>
      <w:proofErr w:type="spellEnd"/>
      <w:r w:rsidR="00A70BC1">
        <w:rPr>
          <w:rFonts w:ascii="Times New Roman" w:hAnsi="Times New Roman" w:cs="Times New Roman"/>
          <w:sz w:val="24"/>
          <w:szCs w:val="24"/>
        </w:rPr>
        <w:t xml:space="preserve"> Framework </w:t>
      </w:r>
      <w:proofErr w:type="spellStart"/>
      <w:r w:rsidR="00A70BC1">
        <w:rPr>
          <w:rFonts w:ascii="Times New Roman" w:hAnsi="Times New Roman" w:cs="Times New Roman"/>
          <w:sz w:val="24"/>
          <w:szCs w:val="24"/>
        </w:rPr>
        <w:t>SailsJs</w:t>
      </w:r>
      <w:proofErr w:type="spellEnd"/>
    </w:p>
    <w:p w14:paraId="379DFA8F" w14:textId="77777777" w:rsidR="002F3CC7" w:rsidRDefault="002F3CC7" w:rsidP="002F3CC7">
      <w:pPr>
        <w:pStyle w:val="ListParagraph"/>
        <w:numPr>
          <w:ilvl w:val="0"/>
          <w:numId w:val="4"/>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p>
    <w:p w14:paraId="42A21165" w14:textId="77777777" w:rsidR="00816482" w:rsidRPr="002F3CC7" w:rsidRDefault="00A70BC1" w:rsidP="002F3CC7">
      <w:pPr>
        <w:pStyle w:val="ListParagraph"/>
        <w:tabs>
          <w:tab w:val="left" w:pos="720"/>
        </w:tabs>
        <w:spacing w:after="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design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website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p>
    <w:p w14:paraId="5E823A8A" w14:textId="77777777" w:rsidR="009E1CAA" w:rsidRDefault="009E1CAA" w:rsidP="009E1CAA">
      <w:pPr>
        <w:pStyle w:val="ListParagraph"/>
        <w:numPr>
          <w:ilvl w:val="0"/>
          <w:numId w:val="4"/>
        </w:num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p>
    <w:p w14:paraId="450C9AB9" w14:textId="77777777" w:rsidR="00F255EF" w:rsidRDefault="00816482" w:rsidP="00D60244">
      <w:pPr>
        <w:pStyle w:val="ListParagraph"/>
        <w:tabs>
          <w:tab w:val="left" w:pos="720"/>
        </w:tabs>
        <w:spacing w:after="0" w:line="360" w:lineRule="auto"/>
        <w:ind w:left="1080"/>
        <w:jc w:val="both"/>
        <w:rPr>
          <w:rFonts w:ascii="Times New Roman" w:hAnsi="Times New Roman" w:cs="Times New Roman"/>
          <w:sz w:val="24"/>
          <w:szCs w:val="24"/>
        </w:rPr>
      </w:pPr>
      <w:proofErr w:type="spellStart"/>
      <w:r w:rsidRPr="009E1CAA">
        <w:rPr>
          <w:rFonts w:ascii="Times New Roman" w:hAnsi="Times New Roman" w:cs="Times New Roman"/>
          <w:sz w:val="24"/>
          <w:szCs w:val="24"/>
        </w:rPr>
        <w:t>Setelah</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diimplementasikan</w:t>
      </w:r>
      <w:proofErr w:type="spellEnd"/>
      <w:r w:rsidRPr="009E1CAA">
        <w:rPr>
          <w:rFonts w:ascii="Times New Roman" w:hAnsi="Times New Roman" w:cs="Times New Roman"/>
          <w:sz w:val="24"/>
          <w:szCs w:val="24"/>
        </w:rPr>
        <w:t xml:space="preserve">, </w:t>
      </w:r>
      <w:proofErr w:type="spellStart"/>
      <w:proofErr w:type="gramStart"/>
      <w:r w:rsidRPr="009E1CAA">
        <w:rPr>
          <w:rFonts w:ascii="Times New Roman" w:hAnsi="Times New Roman" w:cs="Times New Roman"/>
          <w:sz w:val="24"/>
          <w:szCs w:val="24"/>
        </w:rPr>
        <w:t>akan</w:t>
      </w:r>
      <w:proofErr w:type="spellEnd"/>
      <w:proofErr w:type="gram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dilakukan</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pengujian</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terhadap</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sistem</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tersebut</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pada</w:t>
      </w:r>
      <w:proofErr w:type="spellEnd"/>
      <w:r w:rsid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pengguna</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sehingga</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akan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diperoleh</w:t>
      </w:r>
      <w:proofErr w:type="spellEnd"/>
      <w:r w:rsid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kesesuaian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hasil</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implementasi</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dengan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hasil</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analisis</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serta</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harapan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dan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tujuan</w:t>
      </w:r>
      <w:proofErr w:type="spellEnd"/>
      <w:r w:rsid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pembuatan</w:t>
      </w:r>
      <w:proofErr w:type="spellEnd"/>
      <w:r w:rsidRPr="009E1CAA">
        <w:rPr>
          <w:rFonts w:ascii="Times New Roman" w:hAnsi="Times New Roman" w:cs="Times New Roman"/>
          <w:sz w:val="24"/>
          <w:szCs w:val="24"/>
        </w:rPr>
        <w:t xml:space="preserve"> </w:t>
      </w:r>
      <w:proofErr w:type="spellStart"/>
      <w:r w:rsidRPr="009E1CAA">
        <w:rPr>
          <w:rFonts w:ascii="Times New Roman" w:hAnsi="Times New Roman" w:cs="Times New Roman"/>
          <w:sz w:val="24"/>
          <w:szCs w:val="24"/>
        </w:rPr>
        <w:t>sistem</w:t>
      </w:r>
      <w:proofErr w:type="spellEnd"/>
      <w:r w:rsidRP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penerimaan</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siswa</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baru</w:t>
      </w:r>
      <w:proofErr w:type="spellEnd"/>
      <w:r w:rsidR="009E1CAA">
        <w:rPr>
          <w:rFonts w:ascii="Times New Roman" w:hAnsi="Times New Roman" w:cs="Times New Roman"/>
          <w:sz w:val="24"/>
          <w:szCs w:val="24"/>
        </w:rPr>
        <w:t xml:space="preserve"> </w:t>
      </w:r>
      <w:proofErr w:type="spellStart"/>
      <w:r w:rsidR="009E1CAA">
        <w:rPr>
          <w:rFonts w:ascii="Times New Roman" w:hAnsi="Times New Roman" w:cs="Times New Roman"/>
          <w:sz w:val="24"/>
          <w:szCs w:val="24"/>
        </w:rPr>
        <w:t>berbasis</w:t>
      </w:r>
      <w:proofErr w:type="spellEnd"/>
      <w:r w:rsidR="009E1CAA">
        <w:rPr>
          <w:rFonts w:ascii="Times New Roman" w:hAnsi="Times New Roman" w:cs="Times New Roman"/>
          <w:sz w:val="24"/>
          <w:szCs w:val="24"/>
        </w:rPr>
        <w:t xml:space="preserve"> Web </w:t>
      </w:r>
      <w:proofErr w:type="spellStart"/>
      <w:r w:rsidR="009E1CAA">
        <w:rPr>
          <w:rFonts w:ascii="Times New Roman" w:hAnsi="Times New Roman" w:cs="Times New Roman"/>
          <w:sz w:val="24"/>
          <w:szCs w:val="24"/>
        </w:rPr>
        <w:t>dan</w:t>
      </w:r>
      <w:proofErr w:type="spellEnd"/>
      <w:r w:rsidR="009E1CAA">
        <w:rPr>
          <w:rFonts w:ascii="Times New Roman" w:hAnsi="Times New Roman" w:cs="Times New Roman"/>
          <w:sz w:val="24"/>
          <w:szCs w:val="24"/>
        </w:rPr>
        <w:t xml:space="preserve"> Mobile</w:t>
      </w:r>
      <w:r w:rsid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ini</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Pada</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tahap</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ini</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juga</w:t>
      </w:r>
      <w:proofErr w:type="spellEnd"/>
      <w:r w:rsidRPr="00D60244">
        <w:rPr>
          <w:rFonts w:ascii="Times New Roman" w:hAnsi="Times New Roman" w:cs="Times New Roman"/>
          <w:sz w:val="24"/>
          <w:szCs w:val="24"/>
        </w:rPr>
        <w:t xml:space="preserve"> </w:t>
      </w:r>
      <w:proofErr w:type="spellStart"/>
      <w:proofErr w:type="gramStart"/>
      <w:r w:rsidRPr="00D60244">
        <w:rPr>
          <w:rFonts w:ascii="Times New Roman" w:hAnsi="Times New Roman" w:cs="Times New Roman"/>
          <w:sz w:val="24"/>
          <w:szCs w:val="24"/>
        </w:rPr>
        <w:t>akan</w:t>
      </w:r>
      <w:proofErr w:type="spellEnd"/>
      <w:proofErr w:type="gram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diperoleh</w:t>
      </w:r>
      <w:proofErr w:type="spellEnd"/>
      <w:r w:rsid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kelebihan</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dan</w:t>
      </w:r>
      <w:proofErr w:type="spellEnd"/>
      <w:r w:rsidRPr="00D60244">
        <w:rPr>
          <w:rFonts w:ascii="Times New Roman" w:hAnsi="Times New Roman" w:cs="Times New Roman"/>
          <w:sz w:val="24"/>
          <w:szCs w:val="24"/>
        </w:rPr>
        <w:t xml:space="preserve"> </w:t>
      </w:r>
      <w:proofErr w:type="spellStart"/>
      <w:r w:rsidRPr="00D60244">
        <w:rPr>
          <w:rFonts w:ascii="Times New Roman" w:hAnsi="Times New Roman" w:cs="Times New Roman"/>
          <w:sz w:val="24"/>
          <w:szCs w:val="24"/>
        </w:rPr>
        <w:t>kekurangan</w:t>
      </w:r>
      <w:proofErr w:type="spellEnd"/>
      <w:r w:rsidRPr="00D60244">
        <w:rPr>
          <w:rFonts w:ascii="Times New Roman" w:hAnsi="Times New Roman" w:cs="Times New Roman"/>
          <w:sz w:val="24"/>
          <w:szCs w:val="24"/>
        </w:rPr>
        <w:t xml:space="preserve"> yang </w:t>
      </w:r>
      <w:proofErr w:type="spellStart"/>
      <w:r w:rsidRPr="00D60244">
        <w:rPr>
          <w:rFonts w:ascii="Times New Roman" w:hAnsi="Times New Roman" w:cs="Times New Roman"/>
          <w:sz w:val="24"/>
          <w:szCs w:val="24"/>
        </w:rPr>
        <w:t>dimiliki</w:t>
      </w:r>
      <w:proofErr w:type="spellEnd"/>
      <w:r w:rsidR="00D60244">
        <w:rPr>
          <w:rFonts w:ascii="Times New Roman" w:hAnsi="Times New Roman" w:cs="Times New Roman"/>
          <w:sz w:val="24"/>
          <w:szCs w:val="24"/>
        </w:rPr>
        <w:t xml:space="preserve"> </w:t>
      </w:r>
      <w:proofErr w:type="spellStart"/>
      <w:r w:rsidR="00D60244">
        <w:rPr>
          <w:rFonts w:ascii="Times New Roman" w:hAnsi="Times New Roman" w:cs="Times New Roman"/>
          <w:sz w:val="24"/>
          <w:szCs w:val="24"/>
        </w:rPr>
        <w:t>oleh</w:t>
      </w:r>
      <w:proofErr w:type="spellEnd"/>
      <w:r w:rsidR="00D60244">
        <w:rPr>
          <w:rFonts w:ascii="Times New Roman" w:hAnsi="Times New Roman" w:cs="Times New Roman"/>
          <w:sz w:val="24"/>
          <w:szCs w:val="24"/>
        </w:rPr>
        <w:t xml:space="preserve"> </w:t>
      </w:r>
      <w:proofErr w:type="spellStart"/>
      <w:r w:rsidR="00D60244">
        <w:rPr>
          <w:rFonts w:ascii="Times New Roman" w:hAnsi="Times New Roman" w:cs="Times New Roman"/>
          <w:sz w:val="24"/>
          <w:szCs w:val="24"/>
        </w:rPr>
        <w:t>sistem</w:t>
      </w:r>
      <w:proofErr w:type="spellEnd"/>
      <w:r w:rsidR="00D60244">
        <w:rPr>
          <w:rFonts w:ascii="Times New Roman" w:hAnsi="Times New Roman" w:cs="Times New Roman"/>
          <w:sz w:val="24"/>
          <w:szCs w:val="24"/>
        </w:rPr>
        <w:t xml:space="preserve"> </w:t>
      </w:r>
      <w:proofErr w:type="spellStart"/>
      <w:r w:rsidR="00D60244">
        <w:rPr>
          <w:rFonts w:ascii="Times New Roman" w:hAnsi="Times New Roman" w:cs="Times New Roman"/>
          <w:sz w:val="24"/>
          <w:szCs w:val="24"/>
        </w:rPr>
        <w:t>ini</w:t>
      </w:r>
      <w:proofErr w:type="spellEnd"/>
    </w:p>
    <w:p w14:paraId="0F9875D7" w14:textId="77777777" w:rsidR="00362142" w:rsidRPr="00F255EF" w:rsidRDefault="00F255EF" w:rsidP="00F255EF">
      <w:pPr>
        <w:rPr>
          <w:rFonts w:ascii="Times New Roman" w:hAnsi="Times New Roman" w:cs="Times New Roman"/>
          <w:sz w:val="24"/>
          <w:szCs w:val="24"/>
        </w:rPr>
      </w:pPr>
      <w:r>
        <w:rPr>
          <w:rFonts w:ascii="Times New Roman" w:hAnsi="Times New Roman" w:cs="Times New Roman"/>
          <w:sz w:val="24"/>
          <w:szCs w:val="24"/>
        </w:rPr>
        <w:br w:type="page"/>
      </w:r>
    </w:p>
    <w:p w14:paraId="66ED6948" w14:textId="77777777" w:rsidR="00EE766A" w:rsidRPr="00EE766A" w:rsidDel="00084F63" w:rsidRDefault="00EE766A" w:rsidP="00EE766A">
      <w:pPr>
        <w:pStyle w:val="ListParagraph"/>
        <w:numPr>
          <w:ilvl w:val="0"/>
          <w:numId w:val="5"/>
        </w:numPr>
        <w:tabs>
          <w:tab w:val="left" w:pos="720"/>
        </w:tabs>
        <w:spacing w:after="0" w:line="360" w:lineRule="auto"/>
        <w:jc w:val="both"/>
        <w:rPr>
          <w:del w:id="48" w:author="sen" w:date="2016-01-05T18:32:00Z"/>
          <w:rFonts w:ascii="Times New Roman" w:hAnsi="Times New Roman" w:cs="Times New Roman"/>
          <w:sz w:val="24"/>
          <w:szCs w:val="24"/>
        </w:rPr>
      </w:pPr>
      <w:commentRangeStart w:id="49"/>
      <w:proofErr w:type="spellStart"/>
      <w:r>
        <w:rPr>
          <w:rFonts w:ascii="Times New Roman" w:hAnsi="Times New Roman" w:cs="Times New Roman"/>
          <w:b/>
          <w:sz w:val="24"/>
          <w:szCs w:val="24"/>
        </w:rPr>
        <w:lastRenderedPageBreak/>
        <w:t>Tinjauan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Pustaka</w:t>
      </w:r>
      <w:proofErr w:type="spellEnd"/>
    </w:p>
    <w:p w14:paraId="3CECE77E" w14:textId="482803D8" w:rsidR="00F255EF" w:rsidRPr="00084F63" w:rsidRDefault="00362142">
      <w:pPr>
        <w:pStyle w:val="ListParagraph"/>
        <w:numPr>
          <w:ilvl w:val="0"/>
          <w:numId w:val="5"/>
        </w:numPr>
        <w:tabs>
          <w:tab w:val="left" w:pos="720"/>
        </w:tabs>
        <w:spacing w:after="0" w:line="360" w:lineRule="auto"/>
        <w:jc w:val="both"/>
        <w:rPr>
          <w:rFonts w:ascii="Times New Roman" w:hAnsi="Times New Roman" w:cs="Times New Roman"/>
          <w:sz w:val="24"/>
          <w:szCs w:val="24"/>
          <w:rPrChange w:id="50" w:author="sen" w:date="2016-01-05T18:32:00Z">
            <w:rPr/>
          </w:rPrChange>
        </w:rPr>
        <w:pPrChange w:id="51" w:author="sen" w:date="2016-01-05T18:32:00Z">
          <w:pPr>
            <w:pStyle w:val="ListParagraph"/>
            <w:numPr>
              <w:ilvl w:val="1"/>
              <w:numId w:val="11"/>
            </w:numPr>
            <w:tabs>
              <w:tab w:val="left" w:pos="720"/>
            </w:tabs>
            <w:spacing w:after="0" w:line="360" w:lineRule="auto"/>
            <w:ind w:hanging="360"/>
            <w:jc w:val="both"/>
          </w:pPr>
        </w:pPrChange>
      </w:pPr>
      <w:del w:id="52" w:author="sen" w:date="2016-01-05T18:32:00Z">
        <w:r w:rsidRPr="00084F63" w:rsidDel="00084F63">
          <w:rPr>
            <w:rFonts w:ascii="Times New Roman" w:hAnsi="Times New Roman" w:cs="Times New Roman"/>
            <w:b/>
            <w:sz w:val="24"/>
            <w:szCs w:val="24"/>
            <w:rPrChange w:id="53" w:author="sen" w:date="2016-01-05T18:32:00Z">
              <w:rPr/>
            </w:rPrChange>
          </w:rPr>
          <w:delText>Konsep Sistem Informasi</w:delText>
        </w:r>
      </w:del>
    </w:p>
    <w:p w14:paraId="67799BAC" w14:textId="6584E332" w:rsidR="00F255EF" w:rsidRDefault="00084F63" w:rsidP="001C7D1A">
      <w:pPr>
        <w:pStyle w:val="ListParagraph"/>
        <w:tabs>
          <w:tab w:val="left" w:pos="720"/>
        </w:tabs>
        <w:spacing w:after="0" w:line="360" w:lineRule="auto"/>
        <w:jc w:val="both"/>
        <w:rPr>
          <w:rFonts w:ascii="Times New Roman" w:hAnsi="Times New Roman" w:cs="Times New Roman"/>
          <w:sz w:val="24"/>
          <w:szCs w:val="24"/>
        </w:rPr>
      </w:pPr>
      <w:ins w:id="54" w:author="sen" w:date="2016-01-05T18:32:00Z">
        <w:r>
          <w:rPr>
            <w:rFonts w:ascii="Times New Roman" w:hAnsi="Times New Roman" w:cs="Times New Roman"/>
            <w:sz w:val="24"/>
            <w:szCs w:val="24"/>
          </w:rPr>
          <w:tab/>
        </w:r>
      </w:ins>
      <w:proofErr w:type="spellStart"/>
      <w:r w:rsidR="00362142" w:rsidRPr="00F255EF">
        <w:rPr>
          <w:rFonts w:ascii="Times New Roman" w:hAnsi="Times New Roman" w:cs="Times New Roman"/>
          <w:sz w:val="24"/>
          <w:szCs w:val="24"/>
        </w:rPr>
        <w:t>Sistem</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informasi</w:t>
      </w:r>
      <w:proofErr w:type="spellEnd"/>
      <w:r w:rsidR="00362142" w:rsidRPr="00F255EF">
        <w:rPr>
          <w:rFonts w:ascii="Times New Roman" w:hAnsi="Times New Roman" w:cs="Times New Roman"/>
          <w:sz w:val="24"/>
          <w:szCs w:val="24"/>
        </w:rPr>
        <w:t xml:space="preserve"> </w:t>
      </w:r>
      <w:commentRangeEnd w:id="49"/>
      <w:r w:rsidR="00DA305F">
        <w:rPr>
          <w:rStyle w:val="CommentReference"/>
        </w:rPr>
        <w:commentReference w:id="49"/>
      </w:r>
      <w:proofErr w:type="spellStart"/>
      <w:r w:rsidR="00362142" w:rsidRPr="00F255EF">
        <w:rPr>
          <w:rFonts w:ascii="Times New Roman" w:hAnsi="Times New Roman" w:cs="Times New Roman"/>
          <w:sz w:val="24"/>
          <w:szCs w:val="24"/>
        </w:rPr>
        <w:t>did</w:t>
      </w:r>
      <w:r w:rsidR="00EE766A" w:rsidRPr="00F255EF">
        <w:rPr>
          <w:rFonts w:ascii="Times New Roman" w:hAnsi="Times New Roman" w:cs="Times New Roman"/>
          <w:sz w:val="24"/>
          <w:szCs w:val="24"/>
        </w:rPr>
        <w:t>efinisikan</w:t>
      </w:r>
      <w:proofErr w:type="spellEnd"/>
      <w:r w:rsidR="00EE766A" w:rsidRPr="00F255EF">
        <w:rPr>
          <w:rFonts w:ascii="Times New Roman" w:hAnsi="Times New Roman" w:cs="Times New Roman"/>
          <w:sz w:val="24"/>
          <w:szCs w:val="24"/>
        </w:rPr>
        <w:t xml:space="preserve"> Robert A. Leitch </w:t>
      </w:r>
      <w:proofErr w:type="spellStart"/>
      <w:r w:rsidR="00EE766A" w:rsidRPr="00F255EF">
        <w:rPr>
          <w:rFonts w:ascii="Times New Roman" w:hAnsi="Times New Roman" w:cs="Times New Roman"/>
          <w:sz w:val="24"/>
          <w:szCs w:val="24"/>
        </w:rPr>
        <w:t>dan</w:t>
      </w:r>
      <w:proofErr w:type="spellEnd"/>
      <w:r w:rsidR="00EE766A" w:rsidRP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K. Rosc</w:t>
      </w:r>
      <w:r w:rsidR="001C7D1A">
        <w:rPr>
          <w:rFonts w:ascii="Times New Roman" w:hAnsi="Times New Roman" w:cs="Times New Roman"/>
          <w:sz w:val="24"/>
          <w:szCs w:val="24"/>
        </w:rPr>
        <w:t>oe Davis (</w:t>
      </w:r>
      <w:proofErr w:type="spellStart"/>
      <w:r w:rsidR="001C7D1A">
        <w:rPr>
          <w:rFonts w:ascii="Times New Roman" w:hAnsi="Times New Roman" w:cs="Times New Roman"/>
          <w:sz w:val="24"/>
          <w:szCs w:val="24"/>
        </w:rPr>
        <w:t>Jogiyanto</w:t>
      </w:r>
      <w:proofErr w:type="spellEnd"/>
      <w:r w:rsidR="001C7D1A">
        <w:rPr>
          <w:rFonts w:ascii="Times New Roman" w:hAnsi="Times New Roman" w:cs="Times New Roman"/>
          <w:sz w:val="24"/>
          <w:szCs w:val="24"/>
        </w:rPr>
        <w:t>, HM., 1999)</w:t>
      </w:r>
      <w:r w:rsidR="00362142" w:rsidRPr="00F255EF">
        <w:rPr>
          <w:rFonts w:ascii="Times New Roman" w:hAnsi="Times New Roman" w:cs="Times New Roman"/>
          <w:sz w:val="24"/>
          <w:szCs w:val="24"/>
        </w:rPr>
        <w:t>, “</w:t>
      </w:r>
      <w:proofErr w:type="spellStart"/>
      <w:r w:rsidR="00362142" w:rsidRPr="00F255EF">
        <w:rPr>
          <w:rFonts w:ascii="Times New Roman" w:hAnsi="Times New Roman" w:cs="Times New Roman"/>
          <w:sz w:val="24"/>
          <w:szCs w:val="24"/>
        </w:rPr>
        <w:t>Sistem</w:t>
      </w:r>
      <w:proofErr w:type="spellEnd"/>
      <w:r w:rsidR="00EE766A"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informasi</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adalah</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suatu</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sistem</w:t>
      </w:r>
      <w:proofErr w:type="spellEnd"/>
      <w:r w:rsidR="00362142" w:rsidRPr="00F255EF">
        <w:rPr>
          <w:rFonts w:ascii="Times New Roman" w:hAnsi="Times New Roman" w:cs="Times New Roman"/>
          <w:sz w:val="24"/>
          <w:szCs w:val="24"/>
        </w:rPr>
        <w:t xml:space="preserve"> di </w:t>
      </w:r>
      <w:proofErr w:type="spellStart"/>
      <w:r w:rsidR="00362142" w:rsidRPr="00F255EF">
        <w:rPr>
          <w:rFonts w:ascii="Times New Roman" w:hAnsi="Times New Roman" w:cs="Times New Roman"/>
          <w:sz w:val="24"/>
          <w:szCs w:val="24"/>
        </w:rPr>
        <w:t>dalam</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suatu</w:t>
      </w:r>
      <w:proofErr w:type="spellEnd"/>
      <w:r w:rsid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organisasi</w:t>
      </w:r>
      <w:proofErr w:type="spellEnd"/>
      <w:r w:rsidR="00362142" w:rsidRPr="00F255EF">
        <w:rPr>
          <w:rFonts w:ascii="Times New Roman" w:hAnsi="Times New Roman" w:cs="Times New Roman"/>
          <w:sz w:val="24"/>
          <w:szCs w:val="24"/>
        </w:rPr>
        <w:t xml:space="preserve"> yang </w:t>
      </w:r>
      <w:proofErr w:type="spellStart"/>
      <w:r w:rsidR="00362142" w:rsidRPr="00F255EF">
        <w:rPr>
          <w:rFonts w:ascii="Times New Roman" w:hAnsi="Times New Roman" w:cs="Times New Roman"/>
          <w:sz w:val="24"/>
          <w:szCs w:val="24"/>
        </w:rPr>
        <w:t>mempertemukan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kebutuhan</w:t>
      </w:r>
      <w:proofErr w:type="spellEnd"/>
      <w:r w:rsid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pengolahan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transaksi</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harian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mendukung</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operas</w:t>
      </w:r>
      <w:r w:rsidR="00F255EF">
        <w:rPr>
          <w:rFonts w:ascii="Times New Roman" w:hAnsi="Times New Roman" w:cs="Times New Roman"/>
          <w:sz w:val="24"/>
          <w:szCs w:val="24"/>
        </w:rPr>
        <w:t>i</w:t>
      </w:r>
      <w:proofErr w:type="spellEnd"/>
      <w:r w:rsid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bersifat</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manajerial</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dan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kegiatan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strategi</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dari</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suatu</w:t>
      </w:r>
      <w:proofErr w:type="spellEnd"/>
      <w:r w:rsid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organisasi</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dan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menyediakan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pihak</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luar</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tertentu</w:t>
      </w:r>
      <w:proofErr w:type="spellEnd"/>
      <w:r w:rsid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dengan</w:t>
      </w:r>
      <w:proofErr w:type="spellEnd"/>
      <w:r w:rsidR="00362142" w:rsidRPr="00F255EF">
        <w:rPr>
          <w:rFonts w:ascii="Times New Roman" w:hAnsi="Times New Roman" w:cs="Times New Roman"/>
          <w:sz w:val="24"/>
          <w:szCs w:val="24"/>
        </w:rPr>
        <w:t xml:space="preserve"> </w:t>
      </w:r>
      <w:proofErr w:type="spellStart"/>
      <w:r w:rsidR="00362142" w:rsidRPr="00F255EF">
        <w:rPr>
          <w:rFonts w:ascii="Times New Roman" w:hAnsi="Times New Roman" w:cs="Times New Roman"/>
          <w:sz w:val="24"/>
          <w:szCs w:val="24"/>
        </w:rPr>
        <w:t>laporan-laporan</w:t>
      </w:r>
      <w:proofErr w:type="spellEnd"/>
      <w:r w:rsidR="00362142" w:rsidRPr="00F255EF">
        <w:rPr>
          <w:rFonts w:ascii="Times New Roman" w:hAnsi="Times New Roman" w:cs="Times New Roman"/>
          <w:sz w:val="24"/>
          <w:szCs w:val="24"/>
        </w:rPr>
        <w:t xml:space="preserve"> yang </w:t>
      </w:r>
      <w:proofErr w:type="spellStart"/>
      <w:r w:rsidR="00362142" w:rsidRPr="00F255EF">
        <w:rPr>
          <w:rFonts w:ascii="Times New Roman" w:hAnsi="Times New Roman" w:cs="Times New Roman"/>
          <w:sz w:val="24"/>
          <w:szCs w:val="24"/>
        </w:rPr>
        <w:t>diperlukan</w:t>
      </w:r>
      <w:proofErr w:type="spellEnd"/>
      <w:r w:rsidR="00362142" w:rsidRPr="00F255EF">
        <w:rPr>
          <w:rFonts w:ascii="Times New Roman" w:hAnsi="Times New Roman" w:cs="Times New Roman"/>
          <w:sz w:val="24"/>
          <w:szCs w:val="24"/>
        </w:rPr>
        <w:t>.”</w:t>
      </w:r>
    </w:p>
    <w:p w14:paraId="3F55F997" w14:textId="77777777" w:rsidR="00362142" w:rsidRDefault="00362142" w:rsidP="001C7D1A">
      <w:pPr>
        <w:pStyle w:val="ListParagraph"/>
        <w:tabs>
          <w:tab w:val="left" w:pos="720"/>
        </w:tabs>
        <w:spacing w:after="0" w:line="360" w:lineRule="auto"/>
        <w:jc w:val="both"/>
        <w:rPr>
          <w:ins w:id="55" w:author="sen" w:date="2016-01-24T22:28:00Z"/>
          <w:rFonts w:ascii="Times New Roman" w:hAnsi="Times New Roman" w:cs="Times New Roman"/>
          <w:sz w:val="24"/>
          <w:szCs w:val="24"/>
        </w:rPr>
      </w:pPr>
      <w:proofErr w:type="spellStart"/>
      <w:r w:rsidRPr="00F255EF">
        <w:rPr>
          <w:rFonts w:ascii="Times New Roman" w:hAnsi="Times New Roman" w:cs="Times New Roman"/>
          <w:sz w:val="24"/>
          <w:szCs w:val="24"/>
        </w:rPr>
        <w:t>Secara</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umum</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sistem</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informasi</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dapat</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diartikan</w:t>
      </w:r>
      <w:proofErr w:type="spellEnd"/>
      <w:r w:rsid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sebagai</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sebuah</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sistem</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berbasis</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komputer</w:t>
      </w:r>
      <w:proofErr w:type="spellEnd"/>
      <w:r w:rsidRPr="00F255EF">
        <w:rPr>
          <w:rFonts w:ascii="Times New Roman" w:hAnsi="Times New Roman" w:cs="Times New Roman"/>
          <w:sz w:val="24"/>
          <w:szCs w:val="24"/>
        </w:rPr>
        <w:t xml:space="preserve"> yang</w:t>
      </w:r>
      <w:r w:rsid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terintegrasi</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secara</w:t>
      </w:r>
      <w:proofErr w:type="spellEnd"/>
      <w:r w:rsidRPr="00F255EF">
        <w:rPr>
          <w:rFonts w:ascii="Times New Roman" w:hAnsi="Times New Roman" w:cs="Times New Roman"/>
          <w:sz w:val="24"/>
          <w:szCs w:val="24"/>
        </w:rPr>
        <w:t xml:space="preserve"> optimal </w:t>
      </w:r>
      <w:proofErr w:type="spellStart"/>
      <w:r w:rsidRPr="00F255EF">
        <w:rPr>
          <w:rFonts w:ascii="Times New Roman" w:hAnsi="Times New Roman" w:cs="Times New Roman"/>
          <w:sz w:val="24"/>
          <w:szCs w:val="24"/>
        </w:rPr>
        <w:t>dan</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dapat</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menyajikan</w:t>
      </w:r>
      <w:proofErr w:type="spellEnd"/>
      <w:r w:rsid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berbagai</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jenis</w:t>
      </w:r>
      <w:proofErr w:type="spellEnd"/>
      <w:r w:rsidRPr="00F255EF">
        <w:rPr>
          <w:rFonts w:ascii="Times New Roman" w:hAnsi="Times New Roman" w:cs="Times New Roman"/>
          <w:sz w:val="24"/>
          <w:szCs w:val="24"/>
        </w:rPr>
        <w:t xml:space="preserve"> data yang </w:t>
      </w:r>
      <w:proofErr w:type="spellStart"/>
      <w:r w:rsidRPr="00F255EF">
        <w:rPr>
          <w:rFonts w:ascii="Times New Roman" w:hAnsi="Times New Roman" w:cs="Times New Roman"/>
          <w:sz w:val="24"/>
          <w:szCs w:val="24"/>
        </w:rPr>
        <w:t>akurat</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serta</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melakukan</w:t>
      </w:r>
      <w:proofErr w:type="spellEnd"/>
      <w:r w:rsidR="00F255EF">
        <w:rPr>
          <w:rFonts w:ascii="Times New Roman" w:hAnsi="Times New Roman" w:cs="Times New Roman"/>
          <w:sz w:val="24"/>
          <w:szCs w:val="24"/>
        </w:rPr>
        <w:t xml:space="preserve"> </w:t>
      </w:r>
      <w:r w:rsidRPr="00F255EF">
        <w:rPr>
          <w:rFonts w:ascii="Times New Roman" w:hAnsi="Times New Roman" w:cs="Times New Roman"/>
          <w:sz w:val="24"/>
          <w:szCs w:val="24"/>
        </w:rPr>
        <w:t xml:space="preserve">proses-proses yang </w:t>
      </w:r>
      <w:proofErr w:type="spellStart"/>
      <w:r w:rsidRPr="00F255EF">
        <w:rPr>
          <w:rFonts w:ascii="Times New Roman" w:hAnsi="Times New Roman" w:cs="Times New Roman"/>
          <w:sz w:val="24"/>
          <w:szCs w:val="24"/>
        </w:rPr>
        <w:t>terkait</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dengan</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sistem</w:t>
      </w:r>
      <w:proofErr w:type="spellEnd"/>
      <w:r w:rsidRPr="00F255EF">
        <w:rPr>
          <w:rFonts w:ascii="Times New Roman" w:hAnsi="Times New Roman" w:cs="Times New Roman"/>
          <w:sz w:val="24"/>
          <w:szCs w:val="24"/>
        </w:rPr>
        <w:t xml:space="preserve"> </w:t>
      </w:r>
      <w:proofErr w:type="spellStart"/>
      <w:r w:rsidRPr="00F255EF">
        <w:rPr>
          <w:rFonts w:ascii="Times New Roman" w:hAnsi="Times New Roman" w:cs="Times New Roman"/>
          <w:sz w:val="24"/>
          <w:szCs w:val="24"/>
        </w:rPr>
        <w:t>tersebut</w:t>
      </w:r>
      <w:proofErr w:type="spellEnd"/>
      <w:r w:rsidRPr="00F255EF">
        <w:rPr>
          <w:rFonts w:ascii="Times New Roman" w:hAnsi="Times New Roman" w:cs="Times New Roman"/>
          <w:sz w:val="24"/>
          <w:szCs w:val="24"/>
        </w:rPr>
        <w:t>.</w:t>
      </w:r>
    </w:p>
    <w:p w14:paraId="19AFE213" w14:textId="77777777" w:rsidR="00685FB2" w:rsidRDefault="00685FB2" w:rsidP="001C7D1A">
      <w:pPr>
        <w:pStyle w:val="ListParagraph"/>
        <w:tabs>
          <w:tab w:val="left" w:pos="720"/>
        </w:tabs>
        <w:spacing w:after="0" w:line="360" w:lineRule="auto"/>
        <w:jc w:val="both"/>
        <w:rPr>
          <w:ins w:id="56" w:author="Blodstone" w:date="2016-01-04T16:28:00Z"/>
          <w:rFonts w:ascii="Times New Roman" w:hAnsi="Times New Roman" w:cs="Times New Roman"/>
          <w:sz w:val="24"/>
          <w:szCs w:val="24"/>
        </w:rPr>
      </w:pPr>
    </w:p>
    <w:p w14:paraId="6054E31B" w14:textId="75463287" w:rsidR="00DA305F" w:rsidDel="00685FB2" w:rsidRDefault="00DA305F" w:rsidP="001C7D1A">
      <w:pPr>
        <w:pStyle w:val="ListParagraph"/>
        <w:tabs>
          <w:tab w:val="left" w:pos="720"/>
        </w:tabs>
        <w:spacing w:after="0" w:line="360" w:lineRule="auto"/>
        <w:jc w:val="both"/>
        <w:rPr>
          <w:del w:id="57" w:author="sen" w:date="2016-01-24T22:28:00Z"/>
          <w:rFonts w:ascii="Times New Roman" w:hAnsi="Times New Roman" w:cs="Times New Roman"/>
          <w:sz w:val="24"/>
          <w:szCs w:val="24"/>
        </w:rPr>
      </w:pPr>
      <w:ins w:id="58" w:author="Blodstone" w:date="2016-01-04T16:28:00Z">
        <w:del w:id="59" w:author="sen" w:date="2016-01-05T18:34:00Z">
          <w:r w:rsidDel="00084F63">
            <w:rPr>
              <w:rFonts w:ascii="Times New Roman" w:hAnsi="Times New Roman" w:cs="Times New Roman"/>
              <w:sz w:val="24"/>
              <w:szCs w:val="24"/>
            </w:rPr>
            <w:delText xml:space="preserve">6.2 </w:delText>
          </w:r>
        </w:del>
        <w:del w:id="60" w:author="sen" w:date="2016-01-24T22:28:00Z">
          <w:r w:rsidDel="00685FB2">
            <w:rPr>
              <w:rFonts w:ascii="Times New Roman" w:hAnsi="Times New Roman" w:cs="Times New Roman"/>
              <w:sz w:val="24"/>
              <w:szCs w:val="24"/>
            </w:rPr>
            <w:delText>Sistem Informasi Manajemen</w:delText>
          </w:r>
        </w:del>
      </w:ins>
    </w:p>
    <w:p w14:paraId="33996710" w14:textId="210D6386" w:rsidR="004B4441" w:rsidDel="00685FB2" w:rsidRDefault="00685FB2">
      <w:pPr>
        <w:tabs>
          <w:tab w:val="left" w:pos="720"/>
        </w:tabs>
        <w:spacing w:after="0" w:line="360" w:lineRule="auto"/>
        <w:jc w:val="both"/>
        <w:rPr>
          <w:del w:id="61" w:author="sen" w:date="2016-01-05T18:34:00Z"/>
          <w:rFonts w:ascii="Times New Roman" w:hAnsi="Times New Roman" w:cs="Times New Roman"/>
          <w:sz w:val="24"/>
          <w:szCs w:val="24"/>
        </w:rPr>
        <w:pPrChange w:id="62" w:author="sen" w:date="2016-01-05T18:34:00Z">
          <w:pPr>
            <w:pStyle w:val="ListParagraph"/>
            <w:numPr>
              <w:ilvl w:val="1"/>
              <w:numId w:val="11"/>
            </w:numPr>
            <w:tabs>
              <w:tab w:val="left" w:pos="720"/>
            </w:tabs>
            <w:spacing w:after="0" w:line="360" w:lineRule="auto"/>
            <w:ind w:hanging="360"/>
            <w:jc w:val="both"/>
          </w:pPr>
        </w:pPrChange>
      </w:pPr>
      <w:ins w:id="63" w:author="sen" w:date="2016-01-24T22:27:00Z">
        <w:r>
          <w:rPr>
            <w:rFonts w:ascii="Times New Roman" w:hAnsi="Times New Roman" w:cs="Times New Roman"/>
            <w:sz w:val="24"/>
            <w:szCs w:val="24"/>
          </w:rPr>
          <w:tab/>
        </w:r>
      </w:ins>
    </w:p>
    <w:p w14:paraId="06DF356C" w14:textId="77777777" w:rsidR="00685FB2" w:rsidRPr="00685FB2" w:rsidRDefault="00685FB2" w:rsidP="00685FB2">
      <w:pPr>
        <w:tabs>
          <w:tab w:val="left" w:pos="720"/>
        </w:tabs>
        <w:spacing w:after="0" w:line="360" w:lineRule="auto"/>
        <w:ind w:left="720"/>
        <w:jc w:val="both"/>
        <w:rPr>
          <w:ins w:id="64" w:author="sen" w:date="2016-01-24T22:27:00Z"/>
          <w:rFonts w:ascii="Times New Roman" w:hAnsi="Times New Roman" w:cs="Times New Roman"/>
          <w:sz w:val="24"/>
          <w:szCs w:val="24"/>
        </w:rPr>
        <w:pPrChange w:id="65" w:author="sen" w:date="2016-01-24T22:27:00Z">
          <w:pPr>
            <w:tabs>
              <w:tab w:val="left" w:pos="720"/>
            </w:tabs>
            <w:spacing w:after="0" w:line="360" w:lineRule="auto"/>
            <w:jc w:val="both"/>
          </w:pPr>
        </w:pPrChange>
      </w:pPr>
      <w:proofErr w:type="spellStart"/>
      <w:ins w:id="66" w:author="sen" w:date="2016-01-24T22:27:00Z">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merupakan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segala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kegiatan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berkaitan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dengan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pemerolehan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penggunaan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seefektif</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mungkin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juga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pembuangan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terhadap</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tidak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berguna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pada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waktu</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tepat</w:t>
        </w:r>
        <w:proofErr w:type="spellEnd"/>
        <w:r w:rsidRPr="00685FB2">
          <w:rPr>
            <w:rFonts w:ascii="Times New Roman" w:hAnsi="Times New Roman" w:cs="Times New Roman"/>
            <w:sz w:val="24"/>
            <w:szCs w:val="24"/>
          </w:rPr>
          <w:t xml:space="preserve"> (McLeod, 1998).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mempunyai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pengertian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sebagai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suatu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metode</w:t>
        </w:r>
        <w:proofErr w:type="spellEnd"/>
        <w:r w:rsidRPr="00685FB2">
          <w:rPr>
            <w:rFonts w:ascii="Times New Roman" w:hAnsi="Times New Roman" w:cs="Times New Roman"/>
            <w:sz w:val="24"/>
            <w:szCs w:val="24"/>
          </w:rPr>
          <w:t xml:space="preserve"> formal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menyediakan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akurat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waktu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bagi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diperlukan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mempermudah</w:t>
        </w:r>
        <w:proofErr w:type="spellEnd"/>
        <w:r w:rsidRPr="00685FB2">
          <w:rPr>
            <w:rFonts w:ascii="Times New Roman" w:hAnsi="Times New Roman" w:cs="Times New Roman"/>
            <w:sz w:val="24"/>
            <w:szCs w:val="24"/>
          </w:rPr>
          <w:t xml:space="preserve"> proses </w:t>
        </w:r>
        <w:proofErr w:type="spellStart"/>
        <w:r w:rsidRPr="00685FB2">
          <w:rPr>
            <w:rFonts w:ascii="Times New Roman" w:hAnsi="Times New Roman" w:cs="Times New Roman"/>
            <w:sz w:val="24"/>
            <w:szCs w:val="24"/>
          </w:rPr>
          <w:t>pengambilan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keputusan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memungkinkan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fungsi-fungsi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perencanaan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pengendalian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operasional</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organisasi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bersangkutan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dilakukan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secara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efektif</w:t>
        </w:r>
        <w:proofErr w:type="spellEnd"/>
        <w:r w:rsidRPr="00685FB2">
          <w:rPr>
            <w:rFonts w:ascii="Times New Roman" w:hAnsi="Times New Roman" w:cs="Times New Roman"/>
            <w:sz w:val="24"/>
            <w:szCs w:val="24"/>
          </w:rPr>
          <w:t xml:space="preserve">. (Stoner JAF., 1991). </w:t>
        </w:r>
        <w:proofErr w:type="spellStart"/>
        <w:r w:rsidRPr="00685FB2">
          <w:rPr>
            <w:rFonts w:ascii="Times New Roman" w:hAnsi="Times New Roman" w:cs="Times New Roman"/>
            <w:sz w:val="24"/>
            <w:szCs w:val="24"/>
          </w:rPr>
          <w:t>Definisi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istilah</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umum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dikenal</w:t>
        </w:r>
        <w:proofErr w:type="spellEnd"/>
        <w:r w:rsidRPr="00685FB2">
          <w:rPr>
            <w:rFonts w:ascii="Times New Roman" w:hAnsi="Times New Roman" w:cs="Times New Roman"/>
            <w:sz w:val="24"/>
            <w:szCs w:val="24"/>
          </w:rPr>
          <w:t xml:space="preserve"> orang </w:t>
        </w:r>
        <w:proofErr w:type="spellStart"/>
        <w:r w:rsidRPr="00685FB2">
          <w:rPr>
            <w:rFonts w:ascii="Times New Roman" w:hAnsi="Times New Roman" w:cs="Times New Roman"/>
            <w:sz w:val="24"/>
            <w:szCs w:val="24"/>
          </w:rPr>
          <w:t>adalah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sebuah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manusia</w:t>
        </w:r>
        <w:proofErr w:type="spellEnd"/>
        <w:r w:rsidRPr="00685FB2">
          <w:rPr>
            <w:rFonts w:ascii="Times New Roman" w:hAnsi="Times New Roman" w:cs="Times New Roman"/>
            <w:sz w:val="24"/>
            <w:szCs w:val="24"/>
          </w:rPr>
          <w:t>/</w:t>
        </w:r>
        <w:proofErr w:type="spellStart"/>
        <w:r w:rsidRPr="00685FB2">
          <w:rPr>
            <w:rFonts w:ascii="Times New Roman" w:hAnsi="Times New Roman" w:cs="Times New Roman"/>
            <w:sz w:val="24"/>
            <w:szCs w:val="24"/>
          </w:rPr>
          <w:t>mesin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terpadu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intregeted</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menyajikan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guna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mendukung</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fungsi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operasi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pengambilan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keputusan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dalam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sebuah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organisasi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menggunakan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perangkat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keras</w:t>
        </w:r>
        <w:proofErr w:type="spellEnd"/>
        <w:r w:rsidRPr="00685FB2">
          <w:rPr>
            <w:rFonts w:ascii="Times New Roman" w:hAnsi="Times New Roman" w:cs="Times New Roman"/>
            <w:sz w:val="24"/>
            <w:szCs w:val="24"/>
          </w:rPr>
          <w:t xml:space="preserve"> (hardware)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perangkat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lunak</w:t>
        </w:r>
        <w:proofErr w:type="spellEnd"/>
        <w:r w:rsidRPr="00685FB2">
          <w:rPr>
            <w:rFonts w:ascii="Times New Roman" w:hAnsi="Times New Roman" w:cs="Times New Roman"/>
            <w:sz w:val="24"/>
            <w:szCs w:val="24"/>
          </w:rPr>
          <w:t xml:space="preserve"> (software) </w:t>
        </w:r>
        <w:proofErr w:type="spellStart"/>
        <w:r w:rsidRPr="00685FB2">
          <w:rPr>
            <w:rFonts w:ascii="Times New Roman" w:hAnsi="Times New Roman" w:cs="Times New Roman"/>
            <w:sz w:val="24"/>
            <w:szCs w:val="24"/>
          </w:rPr>
          <w:t>komputer</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prosedur</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pedoman</w:t>
        </w:r>
        <w:proofErr w:type="spellEnd"/>
        <w:r w:rsidRPr="00685FB2">
          <w:rPr>
            <w:rFonts w:ascii="Times New Roman" w:hAnsi="Times New Roman" w:cs="Times New Roman"/>
            <w:sz w:val="24"/>
            <w:szCs w:val="24"/>
          </w:rPr>
          <w:t xml:space="preserve">, model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keputusan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sebuah</w:t>
        </w:r>
        <w:proofErr w:type="spellEnd"/>
        <w:r w:rsidRPr="00685FB2">
          <w:rPr>
            <w:rFonts w:ascii="Times New Roman" w:hAnsi="Times New Roman" w:cs="Times New Roman"/>
            <w:sz w:val="24"/>
            <w:szCs w:val="24"/>
          </w:rPr>
          <w:t xml:space="preserve"> “data base”.</w:t>
        </w:r>
      </w:ins>
    </w:p>
    <w:p w14:paraId="34F41B9E" w14:textId="3C112CED" w:rsidR="00685FB2" w:rsidRPr="00F24224" w:rsidRDefault="00685FB2" w:rsidP="00685FB2">
      <w:pPr>
        <w:tabs>
          <w:tab w:val="left" w:pos="720"/>
        </w:tabs>
        <w:spacing w:after="0" w:line="360" w:lineRule="auto"/>
        <w:ind w:left="720"/>
        <w:jc w:val="both"/>
        <w:rPr>
          <w:ins w:id="67" w:author="sen" w:date="2016-01-24T22:27:00Z"/>
          <w:rFonts w:ascii="Times New Roman" w:hAnsi="Times New Roman" w:cs="Times New Roman"/>
          <w:sz w:val="24"/>
          <w:szCs w:val="24"/>
        </w:rPr>
        <w:pPrChange w:id="68" w:author="sen" w:date="2016-01-24T22:27:00Z">
          <w:pPr>
            <w:tabs>
              <w:tab w:val="left" w:pos="720"/>
            </w:tabs>
            <w:spacing w:after="0" w:line="360" w:lineRule="auto"/>
            <w:jc w:val="both"/>
          </w:pPr>
        </w:pPrChange>
      </w:pPr>
      <w:proofErr w:type="spellStart"/>
      <w:ins w:id="69" w:author="sen" w:date="2016-01-24T22:27:00Z">
        <w:r w:rsidRPr="00685FB2">
          <w:rPr>
            <w:rFonts w:ascii="Times New Roman" w:hAnsi="Times New Roman" w:cs="Times New Roman"/>
            <w:sz w:val="24"/>
            <w:szCs w:val="24"/>
          </w:rPr>
          <w:t>Menurut</w:t>
        </w:r>
        <w:proofErr w:type="spellEnd"/>
        <w:r w:rsidRPr="00685FB2">
          <w:rPr>
            <w:rFonts w:ascii="Times New Roman" w:hAnsi="Times New Roman" w:cs="Times New Roman"/>
            <w:sz w:val="24"/>
            <w:szCs w:val="24"/>
          </w:rPr>
          <w:t xml:space="preserve"> McLeod,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sebagai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suatu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berbasis</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komputer</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menyediakan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bagi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beberapa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pemakai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dengan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kebutuhan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serupa</w:t>
        </w:r>
        <w:proofErr w:type="spellEnd"/>
        <w:r w:rsidRPr="00685FB2">
          <w:rPr>
            <w:rFonts w:ascii="Times New Roman" w:hAnsi="Times New Roman" w:cs="Times New Roman"/>
            <w:sz w:val="24"/>
            <w:szCs w:val="24"/>
          </w:rPr>
          <w:t xml:space="preserve">. Para </w:t>
        </w:r>
        <w:proofErr w:type="spellStart"/>
        <w:r w:rsidRPr="00685FB2">
          <w:rPr>
            <w:rFonts w:ascii="Times New Roman" w:hAnsi="Times New Roman" w:cs="Times New Roman"/>
            <w:sz w:val="24"/>
            <w:szCs w:val="24"/>
          </w:rPr>
          <w:t>pemakai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membentuk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suatu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entitas</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organisasi</w:t>
        </w:r>
        <w:proofErr w:type="spellEnd"/>
        <w:r w:rsidRPr="00685FB2">
          <w:rPr>
            <w:rFonts w:ascii="Times New Roman" w:hAnsi="Times New Roman" w:cs="Times New Roman"/>
            <w:sz w:val="24"/>
            <w:szCs w:val="24"/>
          </w:rPr>
          <w:t xml:space="preserve"> formal </w:t>
        </w:r>
        <w:proofErr w:type="spellStart"/>
        <w:r w:rsidRPr="00685FB2">
          <w:rPr>
            <w:rFonts w:ascii="Times New Roman" w:hAnsi="Times New Roman" w:cs="Times New Roman"/>
            <w:sz w:val="24"/>
            <w:szCs w:val="24"/>
          </w:rPr>
          <w:t>perusahaan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atau</w:t>
        </w:r>
        <w:proofErr w:type="spellEnd"/>
        <w:r w:rsidRPr="00685FB2">
          <w:rPr>
            <w:rFonts w:ascii="Times New Roman" w:hAnsi="Times New Roman" w:cs="Times New Roman"/>
            <w:sz w:val="24"/>
            <w:szCs w:val="24"/>
          </w:rPr>
          <w:t xml:space="preserve"> subunit </w:t>
        </w:r>
        <w:proofErr w:type="spellStart"/>
        <w:r w:rsidRPr="00685FB2">
          <w:rPr>
            <w:rFonts w:ascii="Times New Roman" w:hAnsi="Times New Roman" w:cs="Times New Roman"/>
            <w:sz w:val="24"/>
            <w:szCs w:val="24"/>
          </w:rPr>
          <w:t>dibawahnya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lastRenderedPageBreak/>
          <w:t>menjelaskan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perusahaan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mengenai</w:t>
        </w:r>
        <w:proofErr w:type="spellEnd"/>
        <w:r w:rsidRPr="00685FB2">
          <w:rPr>
            <w:rFonts w:ascii="Times New Roman" w:hAnsi="Times New Roman" w:cs="Times New Roman"/>
            <w:sz w:val="24"/>
            <w:szCs w:val="24"/>
          </w:rPr>
          <w:t xml:space="preserve"> </w:t>
        </w:r>
        <w:proofErr w:type="spellStart"/>
        <w:proofErr w:type="gramStart"/>
        <w:r w:rsidRPr="00685FB2">
          <w:rPr>
            <w:rFonts w:ascii="Times New Roman" w:hAnsi="Times New Roman" w:cs="Times New Roman"/>
            <w:sz w:val="24"/>
            <w:szCs w:val="24"/>
          </w:rPr>
          <w:t>apa</w:t>
        </w:r>
        <w:proofErr w:type="spellEnd"/>
        <w:proofErr w:type="gram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telah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terjadi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dimasa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lalu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apa</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sedang</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terjadi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sekarang</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apa</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mungkin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terjadi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dimasa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datang</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tersedia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dalam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bentuk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laporan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periodik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laporan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kusus</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output </w:t>
        </w:r>
        <w:proofErr w:type="spellStart"/>
        <w:r w:rsidRPr="00685FB2">
          <w:rPr>
            <w:rFonts w:ascii="Times New Roman" w:hAnsi="Times New Roman" w:cs="Times New Roman"/>
            <w:sz w:val="24"/>
            <w:szCs w:val="24"/>
          </w:rPr>
          <w:t>dari</w:t>
        </w:r>
        <w:proofErr w:type="spellEnd"/>
        <w:r w:rsidRPr="00685FB2">
          <w:rPr>
            <w:rFonts w:ascii="Times New Roman" w:hAnsi="Times New Roman" w:cs="Times New Roman"/>
            <w:sz w:val="24"/>
            <w:szCs w:val="24"/>
          </w:rPr>
          <w:t xml:space="preserve"> model </w:t>
        </w:r>
        <w:proofErr w:type="spellStart"/>
        <w:r w:rsidRPr="00685FB2">
          <w:rPr>
            <w:rFonts w:ascii="Times New Roman" w:hAnsi="Times New Roman" w:cs="Times New Roman"/>
            <w:sz w:val="24"/>
            <w:szCs w:val="24"/>
          </w:rPr>
          <w:t>matematika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digunakan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oleh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manajer</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atau</w:t>
        </w:r>
        <w:proofErr w:type="spellEnd"/>
        <w:r w:rsidRPr="00685FB2">
          <w:rPr>
            <w:rFonts w:ascii="Times New Roman" w:hAnsi="Times New Roman" w:cs="Times New Roman"/>
            <w:sz w:val="24"/>
            <w:szCs w:val="24"/>
          </w:rPr>
          <w:t xml:space="preserve"> non </w:t>
        </w:r>
        <w:proofErr w:type="spellStart"/>
        <w:r w:rsidRPr="00685FB2">
          <w:rPr>
            <w:rFonts w:ascii="Times New Roman" w:hAnsi="Times New Roman" w:cs="Times New Roman"/>
            <w:sz w:val="24"/>
            <w:szCs w:val="24"/>
          </w:rPr>
          <w:t>manajer</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dalam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perusahaan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saat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mereka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membuat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keputusan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memecahkan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masalah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Sehingga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disimpulkan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bahwa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adalah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mampu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memberikan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canggih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cepat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kepada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seluruh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bagian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memanage</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suatu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organisasi</w:t>
        </w:r>
        <w:proofErr w:type="spellEnd"/>
        <w:r w:rsidRPr="00685FB2">
          <w:rPr>
            <w:rFonts w:ascii="Times New Roman" w:hAnsi="Times New Roman" w:cs="Times New Roman"/>
            <w:sz w:val="24"/>
            <w:szCs w:val="24"/>
          </w:rPr>
          <w:t xml:space="preserve"> agar </w:t>
        </w:r>
        <w:proofErr w:type="spellStart"/>
        <w:r w:rsidRPr="00685FB2">
          <w:rPr>
            <w:rFonts w:ascii="Times New Roman" w:hAnsi="Times New Roman" w:cs="Times New Roman"/>
            <w:sz w:val="24"/>
            <w:szCs w:val="24"/>
          </w:rPr>
          <w:t>tetap</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eksis</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Kecenderungan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utama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dalam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sistem</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informasi</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adalah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arah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pengembangan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kemampuan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dimaksudkan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untuk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menampung</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penyesuaian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terhadap</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perubahan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organisasi</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cepat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Oleh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sebab</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itu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pimpinan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harus</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membuat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keputusan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dengan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cepat</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terutama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memperpendek</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waktu</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antara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munculnya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masalah</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manajemen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dengan</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munculnya</w:t>
        </w:r>
        <w:proofErr w:type="spellEnd"/>
        <w:r w:rsidRPr="00685FB2">
          <w:rPr>
            <w:rFonts w:ascii="Times New Roman" w:hAnsi="Times New Roman" w:cs="Times New Roman"/>
            <w:sz w:val="24"/>
            <w:szCs w:val="24"/>
          </w:rPr>
          <w:t xml:space="preserve"> </w:t>
        </w:r>
        <w:proofErr w:type="spellStart"/>
        <w:r w:rsidRPr="00685FB2">
          <w:rPr>
            <w:rFonts w:ascii="Times New Roman" w:hAnsi="Times New Roman" w:cs="Times New Roman"/>
            <w:sz w:val="24"/>
            <w:szCs w:val="24"/>
          </w:rPr>
          <w:t>pemecahan</w:t>
        </w:r>
        <w:proofErr w:type="spellEnd"/>
        <w:r w:rsidRPr="00685FB2">
          <w:rPr>
            <w:rFonts w:ascii="Times New Roman" w:hAnsi="Times New Roman" w:cs="Times New Roman"/>
            <w:sz w:val="24"/>
            <w:szCs w:val="24"/>
          </w:rPr>
          <w:t xml:space="preserve"> yang </w:t>
        </w:r>
        <w:proofErr w:type="spellStart"/>
        <w:r w:rsidRPr="00685FB2">
          <w:rPr>
            <w:rFonts w:ascii="Times New Roman" w:hAnsi="Times New Roman" w:cs="Times New Roman"/>
            <w:sz w:val="24"/>
            <w:szCs w:val="24"/>
          </w:rPr>
          <w:t>memadai</w:t>
        </w:r>
        <w:proofErr w:type="spellEnd"/>
        <w:r w:rsidRPr="00685FB2">
          <w:rPr>
            <w:rFonts w:ascii="Times New Roman" w:hAnsi="Times New Roman" w:cs="Times New Roman"/>
            <w:sz w:val="24"/>
            <w:szCs w:val="24"/>
          </w:rPr>
          <w:t>.</w:t>
        </w:r>
      </w:ins>
    </w:p>
    <w:p w14:paraId="1F13AC01" w14:textId="74609917" w:rsidR="0053631B" w:rsidRPr="00084F63" w:rsidRDefault="00F24224">
      <w:pPr>
        <w:tabs>
          <w:tab w:val="left" w:pos="720"/>
        </w:tabs>
        <w:spacing w:after="0" w:line="360" w:lineRule="auto"/>
        <w:jc w:val="both"/>
        <w:rPr>
          <w:rFonts w:ascii="Times New Roman" w:hAnsi="Times New Roman" w:cs="Times New Roman"/>
          <w:b/>
          <w:sz w:val="24"/>
          <w:szCs w:val="24"/>
          <w:rPrChange w:id="70" w:author="sen" w:date="2016-01-05T18:34:00Z">
            <w:rPr/>
          </w:rPrChange>
        </w:rPr>
        <w:pPrChange w:id="71" w:author="sen" w:date="2016-01-05T18:34:00Z">
          <w:pPr>
            <w:pStyle w:val="ListParagraph"/>
            <w:numPr>
              <w:ilvl w:val="1"/>
              <w:numId w:val="11"/>
            </w:numPr>
            <w:tabs>
              <w:tab w:val="left" w:pos="720"/>
            </w:tabs>
            <w:spacing w:after="0" w:line="360" w:lineRule="auto"/>
            <w:ind w:hanging="360"/>
            <w:jc w:val="both"/>
          </w:pPr>
        </w:pPrChange>
      </w:pPr>
      <w:del w:id="72" w:author="sen" w:date="2016-01-05T18:34:00Z">
        <w:r w:rsidRPr="00084F63" w:rsidDel="00084F63">
          <w:rPr>
            <w:rFonts w:ascii="Times New Roman" w:hAnsi="Times New Roman" w:cs="Times New Roman"/>
            <w:b/>
            <w:sz w:val="24"/>
            <w:szCs w:val="24"/>
            <w:rPrChange w:id="73" w:author="sen" w:date="2016-01-05T18:34:00Z">
              <w:rPr/>
            </w:rPrChange>
          </w:rPr>
          <w:delText>Konsep</w:delText>
        </w:r>
        <w:r w:rsidR="0053631B" w:rsidRPr="00084F63" w:rsidDel="00084F63">
          <w:rPr>
            <w:rFonts w:ascii="Times New Roman" w:hAnsi="Times New Roman" w:cs="Times New Roman"/>
            <w:b/>
            <w:sz w:val="24"/>
            <w:szCs w:val="24"/>
            <w:rPrChange w:id="74" w:author="sen" w:date="2016-01-05T18:34:00Z">
              <w:rPr/>
            </w:rPrChange>
          </w:rPr>
          <w:delText xml:space="preserve"> </w:delText>
        </w:r>
        <w:r w:rsidR="00AD6204" w:rsidRPr="00084F63" w:rsidDel="00084F63">
          <w:rPr>
            <w:rFonts w:ascii="Times New Roman" w:hAnsi="Times New Roman" w:cs="Times New Roman"/>
            <w:b/>
            <w:sz w:val="24"/>
            <w:szCs w:val="24"/>
            <w:rPrChange w:id="75" w:author="sen" w:date="2016-01-05T18:34:00Z">
              <w:rPr/>
            </w:rPrChange>
          </w:rPr>
          <w:delText xml:space="preserve">Sistem </w:delText>
        </w:r>
        <w:r w:rsidR="0053631B" w:rsidRPr="00084F63" w:rsidDel="00084F63">
          <w:rPr>
            <w:rFonts w:ascii="Times New Roman" w:hAnsi="Times New Roman" w:cs="Times New Roman"/>
            <w:b/>
            <w:sz w:val="24"/>
            <w:szCs w:val="24"/>
            <w:rPrChange w:id="76" w:author="sen" w:date="2016-01-05T18:34:00Z">
              <w:rPr/>
            </w:rPrChange>
          </w:rPr>
          <w:delText>Penerimaan Siswa Baru</w:delText>
        </w:r>
      </w:del>
    </w:p>
    <w:p w14:paraId="50BA5803" w14:textId="0543C699" w:rsidR="00AD6204" w:rsidRPr="00AD6204" w:rsidRDefault="00084F63" w:rsidP="00AD6204">
      <w:pPr>
        <w:pStyle w:val="ListParagraph"/>
        <w:tabs>
          <w:tab w:val="left" w:pos="720"/>
        </w:tabs>
        <w:spacing w:after="0" w:line="360" w:lineRule="auto"/>
        <w:jc w:val="both"/>
        <w:rPr>
          <w:rFonts w:ascii="Times New Roman" w:hAnsi="Times New Roman" w:cs="Times New Roman"/>
          <w:sz w:val="24"/>
          <w:szCs w:val="24"/>
        </w:rPr>
      </w:pPr>
      <w:ins w:id="77" w:author="sen" w:date="2016-01-05T18:33:00Z">
        <w:r>
          <w:rPr>
            <w:rFonts w:ascii="Times New Roman" w:hAnsi="Times New Roman" w:cs="Times New Roman"/>
            <w:sz w:val="24"/>
            <w:szCs w:val="24"/>
          </w:rPr>
          <w:tab/>
        </w:r>
      </w:ins>
      <w:proofErr w:type="spellStart"/>
      <w:r w:rsidR="00AD6204" w:rsidRPr="00AD6204">
        <w:rPr>
          <w:rFonts w:ascii="Times New Roman" w:hAnsi="Times New Roman" w:cs="Times New Roman"/>
          <w:sz w:val="24"/>
          <w:szCs w:val="24"/>
        </w:rPr>
        <w:t>Penerimaan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siswa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baru</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merupakan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salah</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satu</w:t>
      </w:r>
      <w:proofErr w:type="spellEnd"/>
      <w:r w:rsidR="00AD6204" w:rsidRPr="00AD6204">
        <w:rPr>
          <w:rFonts w:ascii="Times New Roman" w:hAnsi="Times New Roman" w:cs="Times New Roman"/>
          <w:sz w:val="24"/>
          <w:szCs w:val="24"/>
        </w:rPr>
        <w:t xml:space="preserve"> proses yang </w:t>
      </w:r>
      <w:proofErr w:type="spellStart"/>
      <w:r w:rsidR="00AD6204" w:rsidRPr="00AD6204">
        <w:rPr>
          <w:rFonts w:ascii="Times New Roman" w:hAnsi="Times New Roman" w:cs="Times New Roman"/>
          <w:sz w:val="24"/>
          <w:szCs w:val="24"/>
        </w:rPr>
        <w:t>ada</w:t>
      </w:r>
      <w:proofErr w:type="spellEnd"/>
      <w:r w:rsidR="00AD6204" w:rsidRPr="00AD6204">
        <w:rPr>
          <w:rFonts w:ascii="Times New Roman" w:hAnsi="Times New Roman" w:cs="Times New Roman"/>
          <w:sz w:val="24"/>
          <w:szCs w:val="24"/>
        </w:rPr>
        <w:t xml:space="preserve"> di </w:t>
      </w:r>
      <w:proofErr w:type="spellStart"/>
      <w:r w:rsidR="00AD6204" w:rsidRPr="00AD6204">
        <w:rPr>
          <w:rFonts w:ascii="Times New Roman" w:hAnsi="Times New Roman" w:cs="Times New Roman"/>
          <w:sz w:val="24"/>
          <w:szCs w:val="24"/>
        </w:rPr>
        <w:t>instansi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pendidikan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seperti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sekolah</w:t>
      </w:r>
      <w:proofErr w:type="spellEnd"/>
      <w:r w:rsidR="00AD6204" w:rsidRPr="00AD6204">
        <w:rPr>
          <w:rFonts w:ascii="Times New Roman" w:hAnsi="Times New Roman" w:cs="Times New Roman"/>
          <w:sz w:val="24"/>
          <w:szCs w:val="24"/>
        </w:rPr>
        <w:t xml:space="preserve"> yang </w:t>
      </w:r>
      <w:proofErr w:type="spellStart"/>
      <w:r w:rsidR="00AD6204" w:rsidRPr="00AD6204">
        <w:rPr>
          <w:rFonts w:ascii="Times New Roman" w:hAnsi="Times New Roman" w:cs="Times New Roman"/>
          <w:sz w:val="24"/>
          <w:szCs w:val="24"/>
        </w:rPr>
        <w:t>berguna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untuk</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menyaring</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calon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siswa</w:t>
      </w:r>
      <w:proofErr w:type="spellEnd"/>
      <w:r w:rsidR="00AD6204" w:rsidRPr="00AD6204">
        <w:rPr>
          <w:rFonts w:ascii="Times New Roman" w:hAnsi="Times New Roman" w:cs="Times New Roman"/>
          <w:sz w:val="24"/>
          <w:szCs w:val="24"/>
        </w:rPr>
        <w:t xml:space="preserve"> yang </w:t>
      </w:r>
      <w:proofErr w:type="spellStart"/>
      <w:r w:rsidR="00AD6204" w:rsidRPr="00AD6204">
        <w:rPr>
          <w:rFonts w:ascii="Times New Roman" w:hAnsi="Times New Roman" w:cs="Times New Roman"/>
          <w:sz w:val="24"/>
          <w:szCs w:val="24"/>
        </w:rPr>
        <w:t>terpilih</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sesuai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kriteria</w:t>
      </w:r>
      <w:proofErr w:type="spellEnd"/>
      <w:r w:rsidR="00AD6204" w:rsidRPr="00AD6204">
        <w:rPr>
          <w:rFonts w:ascii="Times New Roman" w:hAnsi="Times New Roman" w:cs="Times New Roman"/>
          <w:sz w:val="24"/>
          <w:szCs w:val="24"/>
        </w:rPr>
        <w:t xml:space="preserve"> yang </w:t>
      </w:r>
      <w:proofErr w:type="spellStart"/>
      <w:r w:rsidR="00AD6204" w:rsidRPr="00AD6204">
        <w:rPr>
          <w:rFonts w:ascii="Times New Roman" w:hAnsi="Times New Roman" w:cs="Times New Roman"/>
          <w:sz w:val="24"/>
          <w:szCs w:val="24"/>
        </w:rPr>
        <w:t>ditentukan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oleh</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sekolah</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tersebut</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untuk</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menjadi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siswa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didiknya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Pada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umumnya</w:t>
      </w:r>
      <w:proofErr w:type="spellEnd"/>
      <w:r w:rsidR="00AD6204" w:rsidRPr="00AD6204">
        <w:rPr>
          <w:rFonts w:ascii="Times New Roman" w:hAnsi="Times New Roman" w:cs="Times New Roman"/>
          <w:sz w:val="24"/>
          <w:szCs w:val="24"/>
        </w:rPr>
        <w:t xml:space="preserve"> proses </w:t>
      </w:r>
      <w:proofErr w:type="spellStart"/>
      <w:r w:rsidR="00AD6204" w:rsidRPr="00AD6204">
        <w:rPr>
          <w:rFonts w:ascii="Times New Roman" w:hAnsi="Times New Roman" w:cs="Times New Roman"/>
          <w:sz w:val="24"/>
          <w:szCs w:val="24"/>
        </w:rPr>
        <w:t>penerimaan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siswa</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baru</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dilakukan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melalui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tahapan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pendaftaran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tes</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seleksi</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dan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pengumuman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penerimaan</w:t>
      </w:r>
      <w:proofErr w:type="spellEnd"/>
      <w:r w:rsidR="00AD6204" w:rsidRPr="00AD6204">
        <w:rPr>
          <w:rFonts w:ascii="Times New Roman" w:hAnsi="Times New Roman" w:cs="Times New Roman"/>
          <w:sz w:val="24"/>
          <w:szCs w:val="24"/>
        </w:rPr>
        <w:t xml:space="preserve"> </w:t>
      </w:r>
      <w:proofErr w:type="spellStart"/>
      <w:r w:rsidR="00AD6204" w:rsidRPr="00AD6204">
        <w:rPr>
          <w:rFonts w:ascii="Times New Roman" w:hAnsi="Times New Roman" w:cs="Times New Roman"/>
          <w:sz w:val="24"/>
          <w:szCs w:val="24"/>
        </w:rPr>
        <w:t>siswa</w:t>
      </w:r>
      <w:proofErr w:type="spellEnd"/>
      <w:r w:rsidR="00AD6204" w:rsidRPr="00AD6204">
        <w:rPr>
          <w:rFonts w:ascii="Times New Roman" w:hAnsi="Times New Roman" w:cs="Times New Roman"/>
          <w:sz w:val="24"/>
          <w:szCs w:val="24"/>
        </w:rPr>
        <w:t>.</w:t>
      </w:r>
      <w:r w:rsidR="00AD6204">
        <w:rPr>
          <w:rFonts w:ascii="Times New Roman" w:hAnsi="Times New Roman" w:cs="Times New Roman"/>
          <w:sz w:val="24"/>
          <w:szCs w:val="24"/>
        </w:rPr>
        <w:t xml:space="preserve"> (</w:t>
      </w:r>
      <w:proofErr w:type="spellStart"/>
      <w:r w:rsidR="00AD6204">
        <w:rPr>
          <w:rFonts w:ascii="Times New Roman" w:hAnsi="Times New Roman" w:cs="Times New Roman"/>
          <w:sz w:val="24"/>
          <w:szCs w:val="24"/>
        </w:rPr>
        <w:t>Ramadhani</w:t>
      </w:r>
      <w:proofErr w:type="spellEnd"/>
      <w:r w:rsidR="00AD6204">
        <w:rPr>
          <w:rFonts w:ascii="Times New Roman" w:hAnsi="Times New Roman" w:cs="Times New Roman"/>
          <w:sz w:val="24"/>
          <w:szCs w:val="24"/>
        </w:rPr>
        <w:t xml:space="preserve">, </w:t>
      </w:r>
      <w:proofErr w:type="spellStart"/>
      <w:r w:rsidR="00AD6204">
        <w:rPr>
          <w:rFonts w:ascii="Times New Roman" w:hAnsi="Times New Roman" w:cs="Times New Roman"/>
          <w:sz w:val="24"/>
          <w:szCs w:val="24"/>
        </w:rPr>
        <w:t>Nurul</w:t>
      </w:r>
      <w:proofErr w:type="spellEnd"/>
      <w:r w:rsidR="00AD6204">
        <w:rPr>
          <w:rFonts w:ascii="Times New Roman" w:hAnsi="Times New Roman" w:cs="Times New Roman"/>
          <w:sz w:val="24"/>
          <w:szCs w:val="24"/>
        </w:rPr>
        <w:t xml:space="preserve"> </w:t>
      </w:r>
      <w:proofErr w:type="spellStart"/>
      <w:r w:rsidR="00AD6204">
        <w:rPr>
          <w:rFonts w:ascii="Times New Roman" w:hAnsi="Times New Roman" w:cs="Times New Roman"/>
          <w:sz w:val="24"/>
          <w:szCs w:val="24"/>
        </w:rPr>
        <w:t>Azizah</w:t>
      </w:r>
      <w:proofErr w:type="spellEnd"/>
      <w:r w:rsidR="00AD6204">
        <w:rPr>
          <w:rFonts w:ascii="Times New Roman" w:hAnsi="Times New Roman" w:cs="Times New Roman"/>
          <w:sz w:val="24"/>
          <w:szCs w:val="24"/>
        </w:rPr>
        <w:t xml:space="preserve"> </w:t>
      </w:r>
      <w:proofErr w:type="spellStart"/>
      <w:r w:rsidR="00AD6204">
        <w:rPr>
          <w:rFonts w:ascii="Times New Roman" w:hAnsi="Times New Roman" w:cs="Times New Roman"/>
          <w:sz w:val="24"/>
          <w:szCs w:val="24"/>
        </w:rPr>
        <w:t>Yaoma</w:t>
      </w:r>
      <w:proofErr w:type="spellEnd"/>
      <w:r w:rsidR="00AD6204">
        <w:rPr>
          <w:rFonts w:ascii="Times New Roman" w:hAnsi="Times New Roman" w:cs="Times New Roman"/>
          <w:sz w:val="24"/>
          <w:szCs w:val="24"/>
        </w:rPr>
        <w:t>., 2012)</w:t>
      </w:r>
    </w:p>
    <w:p w14:paraId="17CF4708" w14:textId="77777777" w:rsidR="002457FE" w:rsidRDefault="00A34EC3" w:rsidP="00F24224">
      <w:pPr>
        <w:pStyle w:val="ListParagraph"/>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34EC3">
        <w:rPr>
          <w:rFonts w:ascii="Times New Roman" w:hAnsi="Times New Roman" w:cs="Times New Roman"/>
          <w:sz w:val="24"/>
          <w:szCs w:val="24"/>
        </w:rPr>
        <w:t>istem</w:t>
      </w:r>
      <w:proofErr w:type="spellEnd"/>
      <w:r w:rsidRPr="00A34EC3">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dirancang</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untuk</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melakukan</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otomasi</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seleksi</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penerimaan</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siswa</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baru</w:t>
      </w:r>
      <w:proofErr w:type="spellEnd"/>
      <w:r w:rsidRPr="00A34EC3">
        <w:rPr>
          <w:rFonts w:ascii="Times New Roman" w:hAnsi="Times New Roman" w:cs="Times New Roman"/>
          <w:sz w:val="24"/>
          <w:szCs w:val="24"/>
        </w:rPr>
        <w:t xml:space="preserve"> (PPDB)</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r w:rsidRPr="00A34EC3">
        <w:rPr>
          <w:rFonts w:ascii="Times New Roman" w:hAnsi="Times New Roman" w:cs="Times New Roman"/>
          <w:sz w:val="24"/>
          <w:szCs w:val="24"/>
        </w:rPr>
        <w:t xml:space="preserve">proses </w:t>
      </w:r>
      <w:proofErr w:type="spellStart"/>
      <w:r w:rsidRPr="00A34EC3">
        <w:rPr>
          <w:rFonts w:ascii="Times New Roman" w:hAnsi="Times New Roman" w:cs="Times New Roman"/>
          <w:sz w:val="24"/>
          <w:szCs w:val="24"/>
        </w:rPr>
        <w:t>seleksi</w:t>
      </w:r>
      <w:proofErr w:type="spellEnd"/>
      <w:r w:rsidRPr="00A34EC3">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sidRPr="00A34EC3">
        <w:rPr>
          <w:rFonts w:ascii="Times New Roman" w:hAnsi="Times New Roman" w:cs="Times New Roman"/>
          <w:sz w:val="24"/>
          <w:szCs w:val="24"/>
        </w:rPr>
        <w:t xml:space="preserve"> yang </w:t>
      </w:r>
      <w:proofErr w:type="spellStart"/>
      <w:r w:rsidRPr="00A34EC3">
        <w:rPr>
          <w:rFonts w:ascii="Times New Roman" w:hAnsi="Times New Roman" w:cs="Times New Roman"/>
          <w:sz w:val="24"/>
          <w:szCs w:val="24"/>
        </w:rPr>
        <w:t>dilakukan</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secara</w:t>
      </w:r>
      <w:proofErr w:type="spellEnd"/>
      <w:r w:rsidRPr="00A34EC3">
        <w:rPr>
          <w:rFonts w:ascii="Times New Roman" w:hAnsi="Times New Roman" w:cs="Times New Roman"/>
          <w:sz w:val="24"/>
          <w:szCs w:val="24"/>
        </w:rPr>
        <w:t xml:space="preserve"> online </w:t>
      </w:r>
      <w:proofErr w:type="spellStart"/>
      <w:r w:rsidRPr="00A34EC3">
        <w:rPr>
          <w:rFonts w:ascii="Times New Roman" w:hAnsi="Times New Roman" w:cs="Times New Roman"/>
          <w:sz w:val="24"/>
          <w:szCs w:val="24"/>
        </w:rPr>
        <w:t>dan</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berbasis</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waktu</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nyata</w:t>
      </w:r>
      <w:proofErr w:type="spellEnd"/>
      <w:r w:rsidRPr="00A34EC3">
        <w:rPr>
          <w:rFonts w:ascii="Times New Roman" w:hAnsi="Times New Roman" w:cs="Times New Roman"/>
          <w:sz w:val="24"/>
          <w:szCs w:val="24"/>
        </w:rPr>
        <w:t xml:space="preserve"> (</w:t>
      </w:r>
      <w:proofErr w:type="spellStart"/>
      <w:r w:rsidRPr="00A34EC3">
        <w:rPr>
          <w:rFonts w:ascii="Times New Roman" w:hAnsi="Times New Roman" w:cs="Times New Roman"/>
          <w:sz w:val="24"/>
          <w:szCs w:val="24"/>
        </w:rPr>
        <w:t>realtime</w:t>
      </w:r>
      <w:proofErr w:type="spellEnd"/>
      <w:r w:rsidRPr="00A34EC3">
        <w:rPr>
          <w:rFonts w:ascii="Times New Roman" w:hAnsi="Times New Roman" w:cs="Times New Roman"/>
          <w:sz w:val="24"/>
          <w:szCs w:val="24"/>
        </w:rPr>
        <w:t>).</w:t>
      </w:r>
    </w:p>
    <w:p w14:paraId="05E4AC84" w14:textId="77777777" w:rsidR="002457FE" w:rsidRDefault="002457FE">
      <w:pPr>
        <w:rPr>
          <w:rFonts w:ascii="Times New Roman" w:hAnsi="Times New Roman" w:cs="Times New Roman"/>
          <w:sz w:val="24"/>
          <w:szCs w:val="24"/>
        </w:rPr>
      </w:pPr>
      <w:r>
        <w:rPr>
          <w:rFonts w:ascii="Times New Roman" w:hAnsi="Times New Roman" w:cs="Times New Roman"/>
          <w:sz w:val="24"/>
          <w:szCs w:val="24"/>
        </w:rPr>
        <w:br w:type="page"/>
      </w:r>
    </w:p>
    <w:p w14:paraId="30BAF6AE" w14:textId="77777777" w:rsidR="00A34EC3" w:rsidRDefault="002457FE" w:rsidP="002457FE">
      <w:pPr>
        <w:pStyle w:val="ListParagraph"/>
        <w:numPr>
          <w:ilvl w:val="0"/>
          <w:numId w:val="5"/>
        </w:numPr>
        <w:tabs>
          <w:tab w:val="left" w:pos="720"/>
        </w:tabs>
        <w:spacing w:after="0" w:line="360" w:lineRule="auto"/>
        <w:jc w:val="both"/>
        <w:rPr>
          <w:ins w:id="78" w:author="sen" w:date="2016-01-24T22:29:00Z"/>
          <w:rFonts w:ascii="Times New Roman" w:hAnsi="Times New Roman" w:cs="Times New Roman"/>
          <w:b/>
          <w:sz w:val="24"/>
          <w:szCs w:val="24"/>
        </w:rPr>
      </w:pPr>
      <w:proofErr w:type="spellStart"/>
      <w:r w:rsidRPr="00F47002">
        <w:rPr>
          <w:rFonts w:ascii="Times New Roman" w:hAnsi="Times New Roman" w:cs="Times New Roman"/>
          <w:b/>
          <w:sz w:val="24"/>
          <w:szCs w:val="24"/>
        </w:rPr>
        <w:lastRenderedPageBreak/>
        <w:t>Daftar</w:t>
      </w:r>
      <w:proofErr w:type="spellEnd"/>
      <w:r w:rsidRPr="00F47002">
        <w:rPr>
          <w:rFonts w:ascii="Times New Roman" w:hAnsi="Times New Roman" w:cs="Times New Roman"/>
          <w:b/>
          <w:sz w:val="24"/>
          <w:szCs w:val="24"/>
        </w:rPr>
        <w:t xml:space="preserve"> </w:t>
      </w:r>
      <w:proofErr w:type="spellStart"/>
      <w:r w:rsidRPr="00F47002">
        <w:rPr>
          <w:rFonts w:ascii="Times New Roman" w:hAnsi="Times New Roman" w:cs="Times New Roman"/>
          <w:b/>
          <w:sz w:val="24"/>
          <w:szCs w:val="24"/>
        </w:rPr>
        <w:t>Pustaka</w:t>
      </w:r>
      <w:proofErr w:type="spellEnd"/>
    </w:p>
    <w:p w14:paraId="59F0B76B" w14:textId="77777777" w:rsidR="00270BD9" w:rsidRPr="00F47002" w:rsidRDefault="00270BD9" w:rsidP="00270BD9">
      <w:pPr>
        <w:pStyle w:val="ListParagraph"/>
        <w:tabs>
          <w:tab w:val="left" w:pos="720"/>
        </w:tabs>
        <w:spacing w:after="0" w:line="360" w:lineRule="auto"/>
        <w:ind w:left="360"/>
        <w:jc w:val="both"/>
        <w:rPr>
          <w:rFonts w:ascii="Times New Roman" w:hAnsi="Times New Roman" w:cs="Times New Roman"/>
          <w:b/>
          <w:sz w:val="24"/>
          <w:szCs w:val="24"/>
        </w:rPr>
        <w:pPrChange w:id="79" w:author="sen" w:date="2016-01-24T22:29:00Z">
          <w:pPr>
            <w:pStyle w:val="ListParagraph"/>
            <w:numPr>
              <w:numId w:val="5"/>
            </w:numPr>
            <w:tabs>
              <w:tab w:val="left" w:pos="720"/>
            </w:tabs>
            <w:spacing w:after="0" w:line="360" w:lineRule="auto"/>
            <w:ind w:left="360" w:hanging="360"/>
            <w:jc w:val="both"/>
          </w:pPr>
        </w:pPrChange>
      </w:pPr>
    </w:p>
    <w:p w14:paraId="0F9649EE" w14:textId="77777777" w:rsidR="002457FE" w:rsidRDefault="005A4805" w:rsidP="005A4805">
      <w:pPr>
        <w:tabs>
          <w:tab w:val="left" w:pos="720"/>
        </w:tabs>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D4152D" w:rsidRPr="005A4805">
        <w:rPr>
          <w:rFonts w:ascii="Times New Roman" w:hAnsi="Times New Roman" w:cs="Times New Roman"/>
          <w:sz w:val="24"/>
          <w:szCs w:val="24"/>
        </w:rPr>
        <w:t>Jogiyanto</w:t>
      </w:r>
      <w:proofErr w:type="spellEnd"/>
      <w:r w:rsidR="001C7D1A" w:rsidRPr="005A4805">
        <w:rPr>
          <w:rFonts w:ascii="Times New Roman" w:hAnsi="Times New Roman" w:cs="Times New Roman"/>
          <w:sz w:val="24"/>
          <w:szCs w:val="24"/>
        </w:rPr>
        <w:t>,</w:t>
      </w:r>
      <w:r w:rsidR="00D4152D" w:rsidRPr="005A4805">
        <w:rPr>
          <w:rFonts w:ascii="Times New Roman" w:hAnsi="Times New Roman" w:cs="Times New Roman"/>
          <w:sz w:val="24"/>
          <w:szCs w:val="24"/>
        </w:rPr>
        <w:t xml:space="preserve"> HM. “</w:t>
      </w:r>
      <w:proofErr w:type="spellStart"/>
      <w:r w:rsidR="00D4152D" w:rsidRPr="005A4805">
        <w:rPr>
          <w:rFonts w:ascii="Times New Roman" w:hAnsi="Times New Roman" w:cs="Times New Roman"/>
          <w:sz w:val="24"/>
          <w:szCs w:val="24"/>
        </w:rPr>
        <w:t>Analisis</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dan</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Desain</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Informasi</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Pendekatan</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Terstruktur</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Teori</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dan</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Praktek</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Aplikasi</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Bisnis</w:t>
      </w:r>
      <w:proofErr w:type="spellEnd"/>
      <w:r w:rsidR="00D4152D" w:rsidRPr="005A4805">
        <w:rPr>
          <w:rFonts w:ascii="Times New Roman" w:hAnsi="Times New Roman" w:cs="Times New Roman"/>
          <w:sz w:val="24"/>
          <w:szCs w:val="24"/>
        </w:rPr>
        <w:t xml:space="preserve">”. </w:t>
      </w:r>
      <w:proofErr w:type="spellStart"/>
      <w:r w:rsidR="00D4152D" w:rsidRPr="005A4805">
        <w:rPr>
          <w:rFonts w:ascii="Times New Roman" w:hAnsi="Times New Roman" w:cs="Times New Roman"/>
          <w:sz w:val="24"/>
          <w:szCs w:val="24"/>
        </w:rPr>
        <w:t>Andi</w:t>
      </w:r>
      <w:proofErr w:type="spellEnd"/>
      <w:r w:rsidR="00D4152D" w:rsidRPr="005A4805">
        <w:rPr>
          <w:rFonts w:ascii="Times New Roman" w:hAnsi="Times New Roman" w:cs="Times New Roman"/>
          <w:sz w:val="24"/>
          <w:szCs w:val="24"/>
        </w:rPr>
        <w:t xml:space="preserve"> Offset, Yogyakarta (1999).</w:t>
      </w:r>
    </w:p>
    <w:p w14:paraId="139EE556" w14:textId="09FE339C" w:rsidR="009D29A5" w:rsidRDefault="00270BD9" w:rsidP="005A4805">
      <w:pPr>
        <w:tabs>
          <w:tab w:val="left" w:pos="720"/>
        </w:tabs>
        <w:spacing w:after="0" w:line="360" w:lineRule="auto"/>
        <w:ind w:left="360" w:hanging="360"/>
        <w:jc w:val="both"/>
        <w:rPr>
          <w:ins w:id="80" w:author="sen" w:date="2016-01-24T22:29:00Z"/>
          <w:rFonts w:ascii="Times New Roman" w:hAnsi="Times New Roman" w:cs="Times New Roman"/>
          <w:sz w:val="24"/>
          <w:szCs w:val="24"/>
        </w:rPr>
      </w:pPr>
      <w:ins w:id="81" w:author="sen" w:date="2016-01-24T22:29:00Z">
        <w:r>
          <w:rPr>
            <w:rFonts w:ascii="Times New Roman" w:hAnsi="Times New Roman" w:cs="Times New Roman"/>
            <w:sz w:val="24"/>
            <w:szCs w:val="24"/>
          </w:rPr>
          <w:tab/>
        </w:r>
      </w:ins>
    </w:p>
    <w:p w14:paraId="1B721F12" w14:textId="77777777" w:rsidR="00270BD9" w:rsidRPr="00270BD9" w:rsidRDefault="00270BD9" w:rsidP="00270BD9">
      <w:pPr>
        <w:tabs>
          <w:tab w:val="left" w:pos="720"/>
        </w:tabs>
        <w:spacing w:after="0" w:line="360" w:lineRule="auto"/>
        <w:ind w:left="720" w:hanging="360"/>
        <w:jc w:val="both"/>
        <w:rPr>
          <w:ins w:id="82" w:author="sen" w:date="2016-01-24T22:29:00Z"/>
          <w:rFonts w:ascii="Times New Roman" w:hAnsi="Times New Roman" w:cs="Times New Roman"/>
          <w:sz w:val="24"/>
          <w:szCs w:val="24"/>
        </w:rPr>
        <w:pPrChange w:id="83" w:author="sen" w:date="2016-01-24T22:29:00Z">
          <w:pPr>
            <w:tabs>
              <w:tab w:val="left" w:pos="720"/>
            </w:tabs>
            <w:spacing w:after="0" w:line="360" w:lineRule="auto"/>
            <w:ind w:left="360" w:hanging="360"/>
            <w:jc w:val="both"/>
          </w:pPr>
        </w:pPrChange>
      </w:pPr>
      <w:ins w:id="84" w:author="sen" w:date="2016-01-24T22:29:00Z">
        <w:r w:rsidRPr="00270BD9">
          <w:rPr>
            <w:rFonts w:ascii="Times New Roman" w:hAnsi="Times New Roman" w:cs="Times New Roman"/>
            <w:sz w:val="24"/>
            <w:szCs w:val="24"/>
          </w:rPr>
          <w:t xml:space="preserve">McLeod, Raymond, </w:t>
        </w:r>
        <w:proofErr w:type="spellStart"/>
        <w:r w:rsidRPr="00270BD9">
          <w:rPr>
            <w:rFonts w:ascii="Times New Roman" w:hAnsi="Times New Roman" w:cs="Times New Roman"/>
            <w:sz w:val="24"/>
            <w:szCs w:val="24"/>
          </w:rPr>
          <w:t>Jr</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Sistem</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Informasi</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Manajemen</w:t>
        </w:r>
        <w:proofErr w:type="spellEnd"/>
        <w:r w:rsidRPr="00270BD9">
          <w:rPr>
            <w:rFonts w:ascii="Times New Roman" w:hAnsi="Times New Roman" w:cs="Times New Roman"/>
            <w:sz w:val="24"/>
            <w:szCs w:val="24"/>
          </w:rPr>
          <w:t xml:space="preserve">. </w:t>
        </w:r>
        <w:proofErr w:type="spellStart"/>
        <w:proofErr w:type="gramStart"/>
        <w:r w:rsidRPr="00270BD9">
          <w:rPr>
            <w:rFonts w:ascii="Times New Roman" w:hAnsi="Times New Roman" w:cs="Times New Roman"/>
            <w:sz w:val="24"/>
            <w:szCs w:val="24"/>
          </w:rPr>
          <w:t>Jilid</w:t>
        </w:r>
        <w:proofErr w:type="spellEnd"/>
        <w:r w:rsidRPr="00270BD9">
          <w:rPr>
            <w:rFonts w:ascii="Times New Roman" w:hAnsi="Times New Roman" w:cs="Times New Roman"/>
            <w:sz w:val="24"/>
            <w:szCs w:val="24"/>
          </w:rPr>
          <w:t xml:space="preserve">  I</w:t>
        </w:r>
        <w:proofErr w:type="gram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dan</w:t>
        </w:r>
        <w:proofErr w:type="spellEnd"/>
        <w:r w:rsidRPr="00270BD9">
          <w:rPr>
            <w:rFonts w:ascii="Times New Roman" w:hAnsi="Times New Roman" w:cs="Times New Roman"/>
            <w:sz w:val="24"/>
            <w:szCs w:val="24"/>
          </w:rPr>
          <w:t xml:space="preserve">  II,</w:t>
        </w:r>
      </w:ins>
    </w:p>
    <w:p w14:paraId="780EACAE" w14:textId="041EA74C" w:rsidR="00270BD9" w:rsidRDefault="00270BD9" w:rsidP="00270BD9">
      <w:pPr>
        <w:tabs>
          <w:tab w:val="left" w:pos="720"/>
        </w:tabs>
        <w:spacing w:after="0" w:line="360" w:lineRule="auto"/>
        <w:ind w:left="720" w:hanging="360"/>
        <w:jc w:val="both"/>
        <w:rPr>
          <w:ins w:id="85" w:author="sen" w:date="2016-01-24T22:29:00Z"/>
          <w:rFonts w:ascii="Times New Roman" w:hAnsi="Times New Roman" w:cs="Times New Roman"/>
          <w:sz w:val="24"/>
          <w:szCs w:val="24"/>
        </w:rPr>
        <w:pPrChange w:id="86" w:author="sen" w:date="2016-01-24T22:29:00Z">
          <w:pPr>
            <w:tabs>
              <w:tab w:val="left" w:pos="720"/>
            </w:tabs>
            <w:spacing w:after="0" w:line="360" w:lineRule="auto"/>
            <w:ind w:left="360" w:hanging="360"/>
            <w:jc w:val="both"/>
          </w:pPr>
        </w:pPrChange>
      </w:pPr>
      <w:proofErr w:type="spellStart"/>
      <w:proofErr w:type="gramStart"/>
      <w:ins w:id="87" w:author="sen" w:date="2016-01-24T22:29:00Z">
        <w:r w:rsidRPr="00270BD9">
          <w:rPr>
            <w:rFonts w:ascii="Times New Roman" w:hAnsi="Times New Roman" w:cs="Times New Roman"/>
            <w:sz w:val="24"/>
            <w:szCs w:val="24"/>
          </w:rPr>
          <w:t>terjemahan</w:t>
        </w:r>
        <w:proofErr w:type="spellEnd"/>
        <w:proofErr w:type="gram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oleh</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Hendra</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Teguh</w:t>
        </w:r>
        <w:proofErr w:type="spellEnd"/>
        <w:r w:rsidRPr="00270BD9">
          <w:rPr>
            <w:rFonts w:ascii="Times New Roman" w:hAnsi="Times New Roman" w:cs="Times New Roman"/>
            <w:sz w:val="24"/>
            <w:szCs w:val="24"/>
          </w:rPr>
          <w:t xml:space="preserve"> (1996), </w:t>
        </w:r>
        <w:proofErr w:type="spellStart"/>
        <w:r w:rsidRPr="00270BD9">
          <w:rPr>
            <w:rFonts w:ascii="Times New Roman" w:hAnsi="Times New Roman" w:cs="Times New Roman"/>
            <w:sz w:val="24"/>
            <w:szCs w:val="24"/>
          </w:rPr>
          <w:t>PT.Buana</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Ilmu</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Populer</w:t>
        </w:r>
        <w:proofErr w:type="spellEnd"/>
        <w:r w:rsidRPr="00270BD9">
          <w:rPr>
            <w:rFonts w:ascii="Times New Roman" w:hAnsi="Times New Roman" w:cs="Times New Roman"/>
            <w:sz w:val="24"/>
            <w:szCs w:val="24"/>
          </w:rPr>
          <w:t>, Jakarta.</w:t>
        </w:r>
      </w:ins>
    </w:p>
    <w:p w14:paraId="2704B31A" w14:textId="77777777" w:rsidR="00270BD9" w:rsidRPr="005A4805" w:rsidRDefault="00270BD9" w:rsidP="00270BD9">
      <w:pPr>
        <w:tabs>
          <w:tab w:val="left" w:pos="720"/>
        </w:tabs>
        <w:spacing w:after="0" w:line="360" w:lineRule="auto"/>
        <w:ind w:left="720" w:hanging="360"/>
        <w:jc w:val="both"/>
        <w:rPr>
          <w:rFonts w:ascii="Times New Roman" w:hAnsi="Times New Roman" w:cs="Times New Roman"/>
          <w:sz w:val="24"/>
          <w:szCs w:val="24"/>
        </w:rPr>
        <w:pPrChange w:id="88" w:author="sen" w:date="2016-01-24T22:29:00Z">
          <w:pPr>
            <w:tabs>
              <w:tab w:val="left" w:pos="720"/>
            </w:tabs>
            <w:spacing w:after="0" w:line="360" w:lineRule="auto"/>
            <w:ind w:left="360" w:hanging="360"/>
            <w:jc w:val="both"/>
          </w:pPr>
        </w:pPrChange>
      </w:pPr>
    </w:p>
    <w:p w14:paraId="51D0DEB8" w14:textId="77777777" w:rsidR="00D4152D" w:rsidRDefault="00D4152D" w:rsidP="005A4805">
      <w:pPr>
        <w:pStyle w:val="ListParagraph"/>
        <w:tabs>
          <w:tab w:val="left" w:pos="450"/>
        </w:tabs>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Mulyanto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Agus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Yogyakarta (2009).</w:t>
      </w:r>
    </w:p>
    <w:p w14:paraId="54FD27D0"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0EED30C8" w14:textId="77777777" w:rsidR="005A4805" w:rsidRDefault="005A4805" w:rsidP="005A4805">
      <w:pPr>
        <w:pStyle w:val="ListParagraph"/>
        <w:tabs>
          <w:tab w:val="left" w:pos="450"/>
        </w:tabs>
        <w:spacing w:after="0" w:line="360" w:lineRule="auto"/>
        <w:ind w:left="360"/>
        <w:jc w:val="both"/>
        <w:rPr>
          <w:ins w:id="89" w:author="sen" w:date="2016-01-24T22:30:00Z"/>
          <w:rFonts w:ascii="Times New Roman" w:hAnsi="Times New Roman" w:cs="Times New Roman"/>
          <w:sz w:val="24"/>
          <w:szCs w:val="24"/>
        </w:rPr>
      </w:pPr>
      <w:proofErr w:type="spellStart"/>
      <w:r w:rsidRPr="005A4805">
        <w:rPr>
          <w:rFonts w:ascii="Times New Roman" w:hAnsi="Times New Roman" w:cs="Times New Roman"/>
          <w:sz w:val="24"/>
          <w:szCs w:val="24"/>
        </w:rPr>
        <w:t>Ramadhani</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Nurul</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Azizah</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Yaoma</w:t>
      </w:r>
      <w:proofErr w:type="spellEnd"/>
      <w:r w:rsidRPr="005A4805">
        <w:rPr>
          <w:rFonts w:ascii="Times New Roman" w:hAnsi="Times New Roman" w:cs="Times New Roman"/>
          <w:sz w:val="24"/>
          <w:szCs w:val="24"/>
        </w:rPr>
        <w:t xml:space="preserve">. "Pembangunan </w:t>
      </w:r>
      <w:proofErr w:type="spellStart"/>
      <w:r w:rsidRPr="005A4805">
        <w:rPr>
          <w:rFonts w:ascii="Times New Roman" w:hAnsi="Times New Roman" w:cs="Times New Roman"/>
          <w:sz w:val="24"/>
          <w:szCs w:val="24"/>
        </w:rPr>
        <w:t>Sistem</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Informasi</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Penerimaan</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Siswa</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Baru</w:t>
      </w:r>
      <w:proofErr w:type="spellEnd"/>
      <w:r w:rsidRPr="005A4805">
        <w:rPr>
          <w:rFonts w:ascii="Times New Roman" w:hAnsi="Times New Roman" w:cs="Times New Roman"/>
          <w:sz w:val="24"/>
          <w:szCs w:val="24"/>
        </w:rPr>
        <w:t xml:space="preserve"> Di </w:t>
      </w:r>
      <w:proofErr w:type="spellStart"/>
      <w:r w:rsidRPr="005A4805">
        <w:rPr>
          <w:rFonts w:ascii="Times New Roman" w:hAnsi="Times New Roman" w:cs="Times New Roman"/>
          <w:sz w:val="24"/>
          <w:szCs w:val="24"/>
        </w:rPr>
        <w:t>Sekolah</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Menengah</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Kejuruan</w:t>
      </w:r>
      <w:proofErr w:type="spellEnd"/>
      <w:r w:rsidRPr="005A4805">
        <w:rPr>
          <w:rFonts w:ascii="Times New Roman" w:hAnsi="Times New Roman" w:cs="Times New Roman"/>
          <w:sz w:val="24"/>
          <w:szCs w:val="24"/>
        </w:rPr>
        <w:t xml:space="preserve"> Al-</w:t>
      </w:r>
      <w:proofErr w:type="spellStart"/>
      <w:r w:rsidRPr="005A4805">
        <w:rPr>
          <w:rFonts w:ascii="Times New Roman" w:hAnsi="Times New Roman" w:cs="Times New Roman"/>
          <w:sz w:val="24"/>
          <w:szCs w:val="24"/>
        </w:rPr>
        <w:t>Irsyad</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Tegal</w:t>
      </w:r>
      <w:proofErr w:type="spellEnd"/>
      <w:r w:rsidRPr="005A4805">
        <w:rPr>
          <w:rFonts w:ascii="Times New Roman" w:hAnsi="Times New Roman" w:cs="Times New Roman"/>
          <w:sz w:val="24"/>
          <w:szCs w:val="24"/>
        </w:rPr>
        <w:t xml:space="preserve">." Speed-Sentra </w:t>
      </w:r>
      <w:proofErr w:type="spellStart"/>
      <w:r w:rsidRPr="005A4805">
        <w:rPr>
          <w:rFonts w:ascii="Times New Roman" w:hAnsi="Times New Roman" w:cs="Times New Roman"/>
          <w:sz w:val="24"/>
          <w:szCs w:val="24"/>
        </w:rPr>
        <w:t>Penelitian</w:t>
      </w:r>
      <w:proofErr w:type="spellEnd"/>
      <w:r w:rsidRPr="005A4805">
        <w:rPr>
          <w:rFonts w:ascii="Times New Roman" w:hAnsi="Times New Roman" w:cs="Times New Roman"/>
          <w:sz w:val="24"/>
          <w:szCs w:val="24"/>
        </w:rPr>
        <w:t xml:space="preserve"> Engineering </w:t>
      </w:r>
      <w:proofErr w:type="spellStart"/>
      <w:r w:rsidRPr="005A4805">
        <w:rPr>
          <w:rFonts w:ascii="Times New Roman" w:hAnsi="Times New Roman" w:cs="Times New Roman"/>
          <w:sz w:val="24"/>
          <w:szCs w:val="24"/>
        </w:rPr>
        <w:t>dan</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Edukasi</w:t>
      </w:r>
      <w:proofErr w:type="spellEnd"/>
      <w:r w:rsidRPr="005A4805">
        <w:rPr>
          <w:rFonts w:ascii="Times New Roman" w:hAnsi="Times New Roman" w:cs="Times New Roman"/>
          <w:sz w:val="24"/>
          <w:szCs w:val="24"/>
        </w:rPr>
        <w:t xml:space="preserve"> 10.1 (2012).</w:t>
      </w:r>
    </w:p>
    <w:p w14:paraId="7A57B187" w14:textId="77777777" w:rsidR="00270BD9" w:rsidRDefault="00270BD9" w:rsidP="005A4805">
      <w:pPr>
        <w:pStyle w:val="ListParagraph"/>
        <w:tabs>
          <w:tab w:val="left" w:pos="450"/>
        </w:tabs>
        <w:spacing w:after="0" w:line="360" w:lineRule="auto"/>
        <w:ind w:left="360"/>
        <w:jc w:val="both"/>
        <w:rPr>
          <w:ins w:id="90" w:author="sen" w:date="2016-01-24T22:30:00Z"/>
          <w:rFonts w:ascii="Times New Roman" w:hAnsi="Times New Roman" w:cs="Times New Roman"/>
          <w:sz w:val="24"/>
          <w:szCs w:val="24"/>
        </w:rPr>
      </w:pPr>
    </w:p>
    <w:p w14:paraId="11427405" w14:textId="5AA1EFF9" w:rsidR="00270BD9" w:rsidRDefault="00270BD9" w:rsidP="005A4805">
      <w:pPr>
        <w:pStyle w:val="ListParagraph"/>
        <w:tabs>
          <w:tab w:val="left" w:pos="450"/>
        </w:tabs>
        <w:spacing w:after="0" w:line="360" w:lineRule="auto"/>
        <w:ind w:left="360"/>
        <w:jc w:val="both"/>
        <w:rPr>
          <w:rFonts w:ascii="Times New Roman" w:hAnsi="Times New Roman" w:cs="Times New Roman"/>
          <w:sz w:val="24"/>
          <w:szCs w:val="24"/>
        </w:rPr>
      </w:pPr>
      <w:ins w:id="91" w:author="sen" w:date="2016-01-24T22:30:00Z">
        <w:r w:rsidRPr="00270BD9">
          <w:rPr>
            <w:rFonts w:ascii="Times New Roman" w:hAnsi="Times New Roman" w:cs="Times New Roman"/>
            <w:sz w:val="24"/>
            <w:szCs w:val="24"/>
          </w:rPr>
          <w:t xml:space="preserve">Stoner </w:t>
        </w:r>
        <w:proofErr w:type="gramStart"/>
        <w:r w:rsidRPr="00270BD9">
          <w:rPr>
            <w:rFonts w:ascii="Times New Roman" w:hAnsi="Times New Roman" w:cs="Times New Roman"/>
            <w:sz w:val="24"/>
            <w:szCs w:val="24"/>
          </w:rPr>
          <w:t>JAF.</w:t>
        </w:r>
        <w:bookmarkStart w:id="92" w:name="_GoBack"/>
        <w:bookmarkEnd w:id="92"/>
        <w:r w:rsidRPr="00270BD9">
          <w:rPr>
            <w:rFonts w:ascii="Times New Roman" w:hAnsi="Times New Roman" w:cs="Times New Roman"/>
            <w:sz w:val="24"/>
            <w:szCs w:val="24"/>
          </w:rPr>
          <w:t>,</w:t>
        </w:r>
        <w:proofErr w:type="gramEnd"/>
        <w:r w:rsidRPr="00270BD9">
          <w:rPr>
            <w:rFonts w:ascii="Times New Roman" w:hAnsi="Times New Roman" w:cs="Times New Roman"/>
            <w:sz w:val="24"/>
            <w:szCs w:val="24"/>
          </w:rPr>
          <w:t xml:space="preserve"> 1991. </w:t>
        </w:r>
        <w:proofErr w:type="spellStart"/>
        <w:r w:rsidRPr="00270BD9">
          <w:rPr>
            <w:rFonts w:ascii="Times New Roman" w:hAnsi="Times New Roman" w:cs="Times New Roman"/>
            <w:sz w:val="24"/>
            <w:szCs w:val="24"/>
          </w:rPr>
          <w:t>Perencanaan</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dan</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Pengambilan</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Keputusan</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dalam</w:t>
        </w:r>
        <w:proofErr w:type="spellEnd"/>
        <w:r w:rsidRPr="00270BD9">
          <w:rPr>
            <w:rFonts w:ascii="Times New Roman" w:hAnsi="Times New Roman" w:cs="Times New Roman"/>
            <w:sz w:val="24"/>
            <w:szCs w:val="24"/>
          </w:rPr>
          <w:t xml:space="preserve"> </w:t>
        </w:r>
        <w:proofErr w:type="spellStart"/>
        <w:r w:rsidRPr="00270BD9">
          <w:rPr>
            <w:rFonts w:ascii="Times New Roman" w:hAnsi="Times New Roman" w:cs="Times New Roman"/>
            <w:sz w:val="24"/>
            <w:szCs w:val="24"/>
          </w:rPr>
          <w:t>Manajemen</w:t>
        </w:r>
        <w:proofErr w:type="spellEnd"/>
        <w:r w:rsidRPr="00270BD9">
          <w:rPr>
            <w:rFonts w:ascii="Times New Roman" w:hAnsi="Times New Roman" w:cs="Times New Roman"/>
            <w:sz w:val="24"/>
            <w:szCs w:val="24"/>
          </w:rPr>
          <w:t xml:space="preserve"> (I). Jakarta: </w:t>
        </w:r>
        <w:proofErr w:type="spellStart"/>
        <w:r w:rsidRPr="00270BD9">
          <w:rPr>
            <w:rFonts w:ascii="Times New Roman" w:hAnsi="Times New Roman" w:cs="Times New Roman"/>
            <w:sz w:val="24"/>
            <w:szCs w:val="24"/>
          </w:rPr>
          <w:t>Erlangga</w:t>
        </w:r>
      </w:ins>
      <w:proofErr w:type="spellEnd"/>
    </w:p>
    <w:p w14:paraId="3C751072"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7204AA32" w14:textId="77777777" w:rsidR="00225591" w:rsidRDefault="00540049" w:rsidP="005A4805">
      <w:pPr>
        <w:tabs>
          <w:tab w:val="left" w:pos="720"/>
        </w:tabs>
        <w:spacing w:after="0" w:line="360" w:lineRule="auto"/>
        <w:ind w:left="360"/>
        <w:jc w:val="both"/>
        <w:rPr>
          <w:rStyle w:val="Hyperlink"/>
          <w:rFonts w:ascii="Times New Roman" w:hAnsi="Times New Roman" w:cs="Times New Roman"/>
          <w:sz w:val="24"/>
          <w:szCs w:val="24"/>
        </w:rPr>
      </w:pPr>
      <w:r w:rsidRPr="005A4805">
        <w:rPr>
          <w:rFonts w:ascii="Times New Roman" w:hAnsi="Times New Roman" w:cs="Times New Roman"/>
          <w:sz w:val="24"/>
          <w:szCs w:val="24"/>
        </w:rPr>
        <w:t xml:space="preserve">Website </w:t>
      </w:r>
      <w:proofErr w:type="spellStart"/>
      <w:r w:rsidRPr="005A4805">
        <w:rPr>
          <w:rFonts w:ascii="Times New Roman" w:hAnsi="Times New Roman" w:cs="Times New Roman"/>
          <w:sz w:val="24"/>
          <w:szCs w:val="24"/>
        </w:rPr>
        <w:t>Penerimaan</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Siswa</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Baru</w:t>
      </w:r>
      <w:proofErr w:type="spellEnd"/>
      <w:r w:rsidRPr="005A4805">
        <w:rPr>
          <w:rFonts w:ascii="Times New Roman" w:hAnsi="Times New Roman" w:cs="Times New Roman"/>
          <w:sz w:val="24"/>
          <w:szCs w:val="24"/>
        </w:rPr>
        <w:t xml:space="preserve"> </w:t>
      </w:r>
      <w:proofErr w:type="spellStart"/>
      <w:r w:rsidRPr="005A4805">
        <w:rPr>
          <w:rFonts w:ascii="Times New Roman" w:hAnsi="Times New Roman" w:cs="Times New Roman"/>
          <w:sz w:val="24"/>
          <w:szCs w:val="24"/>
        </w:rPr>
        <w:t>Sekolah</w:t>
      </w:r>
      <w:proofErr w:type="spellEnd"/>
      <w:r w:rsidRPr="005A4805">
        <w:rPr>
          <w:rFonts w:ascii="Times New Roman" w:hAnsi="Times New Roman" w:cs="Times New Roman"/>
          <w:sz w:val="24"/>
          <w:szCs w:val="24"/>
        </w:rPr>
        <w:t xml:space="preserve"> AL-</w:t>
      </w:r>
      <w:proofErr w:type="gramStart"/>
      <w:r w:rsidRPr="005A4805">
        <w:rPr>
          <w:rFonts w:ascii="Times New Roman" w:hAnsi="Times New Roman" w:cs="Times New Roman"/>
          <w:sz w:val="24"/>
          <w:szCs w:val="24"/>
        </w:rPr>
        <w:t>IZHAR</w:t>
      </w:r>
      <w:r w:rsidR="005A4805">
        <w:rPr>
          <w:rFonts w:ascii="Times New Roman" w:hAnsi="Times New Roman" w:cs="Times New Roman"/>
          <w:sz w:val="24"/>
          <w:szCs w:val="24"/>
        </w:rPr>
        <w:t xml:space="preserve"> :</w:t>
      </w:r>
      <w:proofErr w:type="gramEnd"/>
      <w:r w:rsidR="005A4805">
        <w:rPr>
          <w:rFonts w:ascii="Times New Roman" w:hAnsi="Times New Roman" w:cs="Times New Roman"/>
          <w:sz w:val="24"/>
          <w:szCs w:val="24"/>
        </w:rPr>
        <w:t xml:space="preserve"> </w:t>
      </w:r>
      <w:hyperlink r:id="rId11" w:history="1">
        <w:r w:rsidR="005A4805" w:rsidRPr="005A4805">
          <w:rPr>
            <w:rStyle w:val="Hyperlink"/>
            <w:rFonts w:ascii="Times New Roman" w:hAnsi="Times New Roman" w:cs="Times New Roman"/>
            <w:sz w:val="24"/>
            <w:szCs w:val="24"/>
          </w:rPr>
          <w:t>http://www.al-izhar-jkt.sch.id/psb/</w:t>
        </w:r>
      </w:hyperlink>
    </w:p>
    <w:p w14:paraId="380236A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7F678B5"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58196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67819CF7"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26F9FAC"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F4D718F"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90A605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E1E472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A9BF4A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C04F2C6"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4E25C7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B010B9B"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22707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E617E21"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D30C45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2E8AC99"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3323A9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8FE272A"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9316992" w14:textId="77777777" w:rsidR="00F47002" w:rsidRDefault="00F47002" w:rsidP="00F47002">
      <w:pPr>
        <w:pStyle w:val="ListParagraph"/>
        <w:numPr>
          <w:ilvl w:val="0"/>
          <w:numId w:val="5"/>
        </w:numPr>
        <w:tabs>
          <w:tab w:val="left" w:pos="720"/>
        </w:tabs>
        <w:spacing w:after="0" w:line="360" w:lineRule="auto"/>
        <w:jc w:val="both"/>
        <w:rPr>
          <w:rFonts w:ascii="Times New Roman" w:hAnsi="Times New Roman" w:cs="Times New Roman"/>
          <w:b/>
          <w:sz w:val="24"/>
          <w:szCs w:val="24"/>
          <w:lang w:val="id-ID"/>
        </w:rPr>
      </w:pPr>
      <w:r w:rsidRPr="00F47002">
        <w:rPr>
          <w:rFonts w:ascii="Times New Roman" w:hAnsi="Times New Roman" w:cs="Times New Roman"/>
          <w:b/>
          <w:sz w:val="24"/>
          <w:szCs w:val="24"/>
          <w:lang w:val="id-ID"/>
        </w:rPr>
        <w:t>Lampiran</w:t>
      </w:r>
    </w:p>
    <w:p w14:paraId="07ABF4DD"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b/>
          <w:sz w:val="24"/>
          <w:szCs w:val="24"/>
          <w:lang w:val="id-ID"/>
        </w:rPr>
      </w:pPr>
      <w:r>
        <w:rPr>
          <w:rFonts w:ascii="Times New Roman" w:hAnsi="Times New Roman" w:cs="Times New Roman"/>
          <w:b/>
          <w:noProof/>
          <w:sz w:val="24"/>
          <w:szCs w:val="24"/>
        </w:rPr>
        <w:drawing>
          <wp:inline distT="0" distB="0" distL="0" distR="0" wp14:anchorId="7A0F10E7" wp14:editId="2F08705F">
            <wp:extent cx="4802122" cy="32912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 page.png"/>
                    <pic:cNvPicPr/>
                  </pic:nvPicPr>
                  <pic:blipFill>
                    <a:blip r:embed="rId12">
                      <a:extLst>
                        <a:ext uri="{28A0092B-C50C-407E-A947-70E740481C1C}">
                          <a14:useLocalDpi xmlns:a14="http://schemas.microsoft.com/office/drawing/2010/main" val="0"/>
                        </a:ext>
                      </a:extLst>
                    </a:blip>
                    <a:stretch>
                      <a:fillRect/>
                    </a:stretch>
                  </pic:blipFill>
                  <pic:spPr>
                    <a:xfrm>
                      <a:off x="0" y="0"/>
                      <a:ext cx="4815454" cy="3300343"/>
                    </a:xfrm>
                    <a:prstGeom prst="rect">
                      <a:avLst/>
                    </a:prstGeom>
                  </pic:spPr>
                </pic:pic>
              </a:graphicData>
            </a:graphic>
          </wp:inline>
        </w:drawing>
      </w:r>
    </w:p>
    <w:p w14:paraId="6ADD6832"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Berikut adalah tampilan ketika user mengakses temanisbaru.com</w:t>
      </w:r>
    </w:p>
    <w:p w14:paraId="4AF342EB"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715B1BD7"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71CBA920" wp14:editId="2D242ECE">
            <wp:extent cx="4802122" cy="32912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up.png"/>
                    <pic:cNvPicPr/>
                  </pic:nvPicPr>
                  <pic:blipFill>
                    <a:blip r:embed="rId13">
                      <a:extLst>
                        <a:ext uri="{28A0092B-C50C-407E-A947-70E740481C1C}">
                          <a14:useLocalDpi xmlns:a14="http://schemas.microsoft.com/office/drawing/2010/main" val="0"/>
                        </a:ext>
                      </a:extLst>
                    </a:blip>
                    <a:stretch>
                      <a:fillRect/>
                    </a:stretch>
                  </pic:blipFill>
                  <pic:spPr>
                    <a:xfrm>
                      <a:off x="0" y="0"/>
                      <a:ext cx="4806639" cy="3294302"/>
                    </a:xfrm>
                    <a:prstGeom prst="rect">
                      <a:avLst/>
                    </a:prstGeom>
                  </pic:spPr>
                </pic:pic>
              </a:graphicData>
            </a:graphic>
          </wp:inline>
        </w:drawing>
      </w:r>
    </w:p>
    <w:p w14:paraId="4F480B9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sign-up</w:t>
      </w:r>
    </w:p>
    <w:p w14:paraId="19F10C01"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0246A2D" wp14:editId="700A3C47">
            <wp:extent cx="4802122" cy="32912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4">
                      <a:extLst>
                        <a:ext uri="{28A0092B-C50C-407E-A947-70E740481C1C}">
                          <a14:useLocalDpi xmlns:a14="http://schemas.microsoft.com/office/drawing/2010/main" val="0"/>
                        </a:ext>
                      </a:extLst>
                    </a:blip>
                    <a:stretch>
                      <a:fillRect/>
                    </a:stretch>
                  </pic:blipFill>
                  <pic:spPr>
                    <a:xfrm>
                      <a:off x="0" y="0"/>
                      <a:ext cx="4822484" cy="3305161"/>
                    </a:xfrm>
                    <a:prstGeom prst="rect">
                      <a:avLst/>
                    </a:prstGeom>
                  </pic:spPr>
                </pic:pic>
              </a:graphicData>
            </a:graphic>
          </wp:inline>
        </w:drawing>
      </w:r>
    </w:p>
    <w:p w14:paraId="4F6630AB"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sign-in</w:t>
      </w:r>
    </w:p>
    <w:p w14:paraId="1E65F3B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843033A"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3B75A44" wp14:editId="3C0EC0E3">
            <wp:extent cx="4802122" cy="32912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et password.png"/>
                    <pic:cNvPicPr/>
                  </pic:nvPicPr>
                  <pic:blipFill>
                    <a:blip r:embed="rId15">
                      <a:extLst>
                        <a:ext uri="{28A0092B-C50C-407E-A947-70E740481C1C}">
                          <a14:useLocalDpi xmlns:a14="http://schemas.microsoft.com/office/drawing/2010/main" val="0"/>
                        </a:ext>
                      </a:extLst>
                    </a:blip>
                    <a:stretch>
                      <a:fillRect/>
                    </a:stretch>
                  </pic:blipFill>
                  <pic:spPr>
                    <a:xfrm>
                      <a:off x="0" y="0"/>
                      <a:ext cx="4808955" cy="3295889"/>
                    </a:xfrm>
                    <a:prstGeom prst="rect">
                      <a:avLst/>
                    </a:prstGeom>
                  </pic:spPr>
                </pic:pic>
              </a:graphicData>
            </a:graphic>
          </wp:inline>
        </w:drawing>
      </w:r>
    </w:p>
    <w:p w14:paraId="4DDFA2CF"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forget password</w:t>
      </w:r>
    </w:p>
    <w:p w14:paraId="1775B7C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A17A881"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1D0AAAAB" wp14:editId="3D4232AB">
            <wp:extent cx="4787400" cy="328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ose grade.png"/>
                    <pic:cNvPicPr/>
                  </pic:nvPicPr>
                  <pic:blipFill>
                    <a:blip r:embed="rId16">
                      <a:extLst>
                        <a:ext uri="{28A0092B-C50C-407E-A947-70E740481C1C}">
                          <a14:useLocalDpi xmlns:a14="http://schemas.microsoft.com/office/drawing/2010/main" val="0"/>
                        </a:ext>
                      </a:extLst>
                    </a:blip>
                    <a:stretch>
                      <a:fillRect/>
                    </a:stretch>
                  </pic:blipFill>
                  <pic:spPr>
                    <a:xfrm>
                      <a:off x="0" y="0"/>
                      <a:ext cx="4812522" cy="3298336"/>
                    </a:xfrm>
                    <a:prstGeom prst="rect">
                      <a:avLst/>
                    </a:prstGeom>
                  </pic:spPr>
                </pic:pic>
              </a:graphicData>
            </a:graphic>
          </wp:inline>
        </w:drawing>
      </w:r>
    </w:p>
    <w:p w14:paraId="18A82F96"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Fitur apply grade hanya diperuntukan bagi user yaitu murid yang ingin mendaftar. Murid baru nanti akan memilih tingkatan yang tersedia mulai dari SMP 1 dst. Lalu mengisi form dan mengupload dokumen dalam bentuk </w:t>
      </w:r>
      <w:r>
        <w:rPr>
          <w:rFonts w:ascii="Times New Roman" w:hAnsi="Times New Roman" w:cs="Times New Roman"/>
          <w:sz w:val="24"/>
          <w:szCs w:val="24"/>
          <w:lang w:val="id-ID"/>
        </w:rPr>
        <w:lastRenderedPageBreak/>
        <w:t xml:space="preserve">softcopy berupa ijazah terakhir, akte lahir dsb. Selain mengupload dalam softcopy, murid juga harus mengumpulkan hardcopy ke sekolah untuk memverifikasi </w:t>
      </w:r>
      <w:r w:rsidR="008A3944">
        <w:rPr>
          <w:rFonts w:ascii="Times New Roman" w:hAnsi="Times New Roman" w:cs="Times New Roman"/>
          <w:sz w:val="24"/>
          <w:szCs w:val="24"/>
          <w:lang w:val="id-ID"/>
        </w:rPr>
        <w:t>kesamaan antara dokumen yang softcopy dan hardcopy.</w:t>
      </w:r>
      <w:r w:rsidR="00111A09">
        <w:rPr>
          <w:rFonts w:ascii="Times New Roman" w:hAnsi="Times New Roman" w:cs="Times New Roman"/>
          <w:sz w:val="24"/>
          <w:szCs w:val="24"/>
          <w:lang w:val="id-ID"/>
        </w:rPr>
        <w:t xml:space="preserve"> Di bagian bawah terdapat status yang akan menunjukkan apakah dokumen yang diupload sudah diverifikasi atau belum.</w:t>
      </w:r>
    </w:p>
    <w:p w14:paraId="0736555A" w14:textId="77777777" w:rsidR="008A3944" w:rsidRDefault="008A3944"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A751897" w14:textId="77777777" w:rsidR="008A3944"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F9EAE14" wp14:editId="7588F494">
            <wp:extent cx="4802122" cy="32912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7">
                      <a:extLst>
                        <a:ext uri="{28A0092B-C50C-407E-A947-70E740481C1C}">
                          <a14:useLocalDpi xmlns:a14="http://schemas.microsoft.com/office/drawing/2010/main" val="0"/>
                        </a:ext>
                      </a:extLst>
                    </a:blip>
                    <a:stretch>
                      <a:fillRect/>
                    </a:stretch>
                  </pic:blipFill>
                  <pic:spPr>
                    <a:xfrm>
                      <a:off x="0" y="0"/>
                      <a:ext cx="4807741" cy="3295057"/>
                    </a:xfrm>
                    <a:prstGeom prst="rect">
                      <a:avLst/>
                    </a:prstGeom>
                  </pic:spPr>
                </pic:pic>
              </a:graphicData>
            </a:graphic>
          </wp:inline>
        </w:drawing>
      </w:r>
    </w:p>
    <w:p w14:paraId="093D29DB" w14:textId="77777777" w:rsidR="00111A09"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test akan menunjukkan tanggal ujian testing.</w:t>
      </w:r>
      <w:r w:rsidR="00FC779C">
        <w:rPr>
          <w:rFonts w:ascii="Times New Roman" w:hAnsi="Times New Roman" w:cs="Times New Roman"/>
          <w:sz w:val="24"/>
          <w:szCs w:val="24"/>
          <w:lang w:val="id-ID"/>
        </w:rPr>
        <w:t xml:space="preserve"> Pada fitur test juga bisa mencetak kartu ujian dan juga terdapat status hasil ujian apakah lulus atau tidak.</w:t>
      </w:r>
    </w:p>
    <w:p w14:paraId="0A7B779A"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3DA7F58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221BBE44" wp14:editId="1D5EEAC8">
            <wp:extent cx="4792346" cy="328450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4795701" cy="3286805"/>
                    </a:xfrm>
                    <a:prstGeom prst="rect">
                      <a:avLst/>
                    </a:prstGeom>
                  </pic:spPr>
                </pic:pic>
              </a:graphicData>
            </a:graphic>
          </wp:inline>
        </w:drawing>
      </w:r>
    </w:p>
    <w:p w14:paraId="6F83512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about berisi info tentang sekolah berupa profil sekolah, fasilitas dan lokasi.</w:t>
      </w:r>
    </w:p>
    <w:p w14:paraId="1BCD0A7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417C4E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D61B759" wp14:editId="08C3B01F">
            <wp:extent cx="4774720" cy="3272426"/>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 it works.png"/>
                    <pic:cNvPicPr/>
                  </pic:nvPicPr>
                  <pic:blipFill>
                    <a:blip r:embed="rId19">
                      <a:extLst>
                        <a:ext uri="{28A0092B-C50C-407E-A947-70E740481C1C}">
                          <a14:useLocalDpi xmlns:a14="http://schemas.microsoft.com/office/drawing/2010/main" val="0"/>
                        </a:ext>
                      </a:extLst>
                    </a:blip>
                    <a:stretch>
                      <a:fillRect/>
                    </a:stretch>
                  </pic:blipFill>
                  <pic:spPr>
                    <a:xfrm>
                      <a:off x="0" y="0"/>
                      <a:ext cx="4788841" cy="3282104"/>
                    </a:xfrm>
                    <a:prstGeom prst="rect">
                      <a:avLst/>
                    </a:prstGeom>
                  </pic:spPr>
                </pic:pic>
              </a:graphicData>
            </a:graphic>
          </wp:inline>
        </w:drawing>
      </w:r>
    </w:p>
    <w:p w14:paraId="3EE9E94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how it works berisi deskripsi singkat tentang cara pendaftaran ke sekolah.</w:t>
      </w:r>
    </w:p>
    <w:p w14:paraId="2EA6F8F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6AA3A6D"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648401F" wp14:editId="2CD0BB35">
            <wp:extent cx="4759750" cy="32621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 us.png"/>
                    <pic:cNvPicPr/>
                  </pic:nvPicPr>
                  <pic:blipFill>
                    <a:blip r:embed="rId20">
                      <a:extLst>
                        <a:ext uri="{28A0092B-C50C-407E-A947-70E740481C1C}">
                          <a14:useLocalDpi xmlns:a14="http://schemas.microsoft.com/office/drawing/2010/main" val="0"/>
                        </a:ext>
                      </a:extLst>
                    </a:blip>
                    <a:stretch>
                      <a:fillRect/>
                    </a:stretch>
                  </pic:blipFill>
                  <pic:spPr>
                    <a:xfrm>
                      <a:off x="0" y="0"/>
                      <a:ext cx="4781788" cy="3277270"/>
                    </a:xfrm>
                    <a:prstGeom prst="rect">
                      <a:avLst/>
                    </a:prstGeom>
                  </pic:spPr>
                </pic:pic>
              </a:graphicData>
            </a:graphic>
          </wp:inline>
        </w:drawing>
      </w:r>
    </w:p>
    <w:p w14:paraId="5B905CDC"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contact us menyediakan tempat bagi user untuk memberikan kritik, saran ataupun masalah yang berhubungan dengan penggunaan website Temanis Baru.</w:t>
      </w:r>
    </w:p>
    <w:p w14:paraId="4C474807"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65A301C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EAAA0D7" wp14:editId="52E947F9">
            <wp:extent cx="4772472" cy="3270886"/>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ify.png"/>
                    <pic:cNvPicPr/>
                  </pic:nvPicPr>
                  <pic:blipFill>
                    <a:blip r:embed="rId21">
                      <a:extLst>
                        <a:ext uri="{28A0092B-C50C-407E-A947-70E740481C1C}">
                          <a14:useLocalDpi xmlns:a14="http://schemas.microsoft.com/office/drawing/2010/main" val="0"/>
                        </a:ext>
                      </a:extLst>
                    </a:blip>
                    <a:stretch>
                      <a:fillRect/>
                    </a:stretch>
                  </pic:blipFill>
                  <pic:spPr>
                    <a:xfrm>
                      <a:off x="0" y="0"/>
                      <a:ext cx="4798922" cy="3289014"/>
                    </a:xfrm>
                    <a:prstGeom prst="rect">
                      <a:avLst/>
                    </a:prstGeom>
                  </pic:spPr>
                </pic:pic>
              </a:graphicData>
            </a:graphic>
          </wp:inline>
        </w:drawing>
      </w:r>
    </w:p>
    <w:p w14:paraId="3988AD0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A7AFC90" wp14:editId="3B3809BD">
            <wp:extent cx="4774326" cy="3272156"/>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2.png"/>
                    <pic:cNvPicPr/>
                  </pic:nvPicPr>
                  <pic:blipFill>
                    <a:blip r:embed="rId22">
                      <a:extLst>
                        <a:ext uri="{28A0092B-C50C-407E-A947-70E740481C1C}">
                          <a14:useLocalDpi xmlns:a14="http://schemas.microsoft.com/office/drawing/2010/main" val="0"/>
                        </a:ext>
                      </a:extLst>
                    </a:blip>
                    <a:stretch>
                      <a:fillRect/>
                    </a:stretch>
                  </pic:blipFill>
                  <pic:spPr>
                    <a:xfrm>
                      <a:off x="0" y="0"/>
                      <a:ext cx="4780030" cy="3276066"/>
                    </a:xfrm>
                    <a:prstGeom prst="rect">
                      <a:avLst/>
                    </a:prstGeom>
                  </pic:spPr>
                </pic:pic>
              </a:graphicData>
            </a:graphic>
          </wp:inline>
        </w:drawing>
      </w:r>
    </w:p>
    <w:p w14:paraId="4B61B43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verify applicants hanya diperuntukan bagi admin yang sign-in dengan akun khusus untuk admin. Dengan fitur ini admin akan memverifikasi setiap user yang mendaftar</w:t>
      </w:r>
      <w:r w:rsidR="008471A6">
        <w:rPr>
          <w:rFonts w:ascii="Times New Roman" w:hAnsi="Times New Roman" w:cs="Times New Roman"/>
          <w:sz w:val="24"/>
          <w:szCs w:val="24"/>
          <w:lang w:val="id-ID"/>
        </w:rPr>
        <w:t>. Akan ada tabel yang berisi user yang mendaftar. Setiap nama user bisa di klik dan akan memunculkan dialog seperti di gambar bawah. Di dalam dialog tersebut admin akan menandai apakah dokumen softcopy dan hardcopy sudah sama. Jika tidak maka admin akan memberikan komentar dan mendecline. Jadi user harus mengupload ulang.</w:t>
      </w:r>
    </w:p>
    <w:p w14:paraId="7E4A717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08EF24B8"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FDA60F0" wp14:editId="27C5C9C1">
            <wp:extent cx="5037455" cy="3452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 close reg.png"/>
                    <pic:cNvPicPr/>
                  </pic:nvPicPr>
                  <pic:blipFill>
                    <a:blip r:embed="rId23">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p>
    <w:p w14:paraId="59605586"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open/close registration digunakan admin untuk menentukan tanggal pendaftaran dimulai dari kapan dan ditutup tanggal kapan. Jadi jika pendaftaran belum dibuka maka murid tidak bisa mendaftar tetapi hanya bisa membuat akun.</w:t>
      </w:r>
    </w:p>
    <w:p w14:paraId="5FBDD5BC"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0BD884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9D9C09C" wp14:editId="61BF1628">
            <wp:extent cx="5037455" cy="3452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admin.png"/>
                    <pic:cNvPicPr/>
                  </pic:nvPicPr>
                  <pic:blipFill>
                    <a:blip r:embed="rId24">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r>
        <w:rPr>
          <w:rFonts w:ascii="Times New Roman" w:hAnsi="Times New Roman" w:cs="Times New Roman"/>
          <w:sz w:val="24"/>
          <w:szCs w:val="24"/>
          <w:lang w:val="id-ID"/>
        </w:rPr>
        <w:t>Fitur test digunakan admin untuk memberikan status bagi setiap murid yang sudah mengikuti test apakah mereka lulus atau tidak.</w:t>
      </w:r>
    </w:p>
    <w:p w14:paraId="52210239" w14:textId="77777777" w:rsidR="00105B60"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75F3207" w14:textId="77777777" w:rsidR="00105B60" w:rsidRPr="00F47002"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sectPr w:rsidR="00105B60" w:rsidRPr="00F47002" w:rsidSect="00200602">
      <w:footerReference w:type="default" r:id="rId25"/>
      <w:pgSz w:w="11907" w:h="16839" w:code="9"/>
      <w:pgMar w:top="2275"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Blodstone" w:date="2016-01-04T16:15:00Z" w:initials="B">
    <w:p w14:paraId="51971321" w14:textId="77777777" w:rsidR="00DA305F" w:rsidRDefault="00DA305F">
      <w:pPr>
        <w:pStyle w:val="CommentText"/>
      </w:pPr>
      <w:r>
        <w:rPr>
          <w:rStyle w:val="CommentReference"/>
        </w:rPr>
        <w:annotationRef/>
      </w:r>
      <w:proofErr w:type="spellStart"/>
      <w:r>
        <w:t>Dirincikan</w:t>
      </w:r>
      <w:proofErr w:type="spellEnd"/>
      <w:r>
        <w:t xml:space="preserve"> </w:t>
      </w:r>
      <w:proofErr w:type="spellStart"/>
      <w:r>
        <w:t>lebih</w:t>
      </w:r>
      <w:proofErr w:type="spellEnd"/>
      <w:r>
        <w:t xml:space="preserve"> </w:t>
      </w:r>
      <w:proofErr w:type="spellStart"/>
      <w:r>
        <w:t>detil</w:t>
      </w:r>
      <w:proofErr w:type="spellEnd"/>
    </w:p>
  </w:comment>
  <w:comment w:id="49" w:author="Blodstone" w:date="2016-01-04T16:17:00Z" w:initials="B">
    <w:p w14:paraId="2BC5B7A0" w14:textId="77777777" w:rsidR="00DA305F" w:rsidRDefault="00DA305F">
      <w:pPr>
        <w:pStyle w:val="CommentText"/>
      </w:pPr>
      <w:r>
        <w:rPr>
          <w:rStyle w:val="CommentReference"/>
        </w:rPr>
        <w:annotationRef/>
      </w:r>
      <w:r>
        <w:t xml:space="preserve">Format paragraph </w:t>
      </w:r>
      <w:proofErr w:type="spellStart"/>
      <w:r>
        <w:t>mohon</w:t>
      </w:r>
      <w:proofErr w:type="spellEnd"/>
      <w:r>
        <w:t xml:space="preserve"> </w:t>
      </w:r>
      <w:proofErr w:type="spellStart"/>
      <w:r>
        <w:t>dilihat</w:t>
      </w:r>
      <w:proofErr w:type="spellEnd"/>
      <w:r>
        <w:t xml:space="preserve"> </w:t>
      </w:r>
      <w:proofErr w:type="spellStart"/>
      <w:r>
        <w:t>ulang</w:t>
      </w:r>
      <w:proofErr w:type="spellEnd"/>
      <w:r>
        <w:t xml:space="preserve"> di </w:t>
      </w:r>
      <w:proofErr w:type="spellStart"/>
      <w:r>
        <w:t>Panduan</w:t>
      </w:r>
      <w:proofErr w:type="spellEnd"/>
      <w:r>
        <w:t xml:space="preserve"> 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71321" w15:done="0"/>
  <w15:commentEx w15:paraId="2BC5B7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E775A" w14:textId="77777777" w:rsidR="00D373FF" w:rsidRDefault="00D373FF" w:rsidP="007E10EB">
      <w:pPr>
        <w:spacing w:after="0" w:line="240" w:lineRule="auto"/>
      </w:pPr>
      <w:r>
        <w:separator/>
      </w:r>
    </w:p>
  </w:endnote>
  <w:endnote w:type="continuationSeparator" w:id="0">
    <w:p w14:paraId="737A66E2" w14:textId="77777777" w:rsidR="00D373FF" w:rsidRDefault="00D373FF" w:rsidP="007E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F2030" w14:textId="77777777" w:rsidR="00200602" w:rsidRDefault="00200602">
    <w:pPr>
      <w:pStyle w:val="Footer"/>
      <w:jc w:val="center"/>
    </w:pPr>
  </w:p>
  <w:p w14:paraId="2AF27C4C" w14:textId="77777777" w:rsidR="00200602" w:rsidRDefault="0020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9655"/>
      <w:docPartObj>
        <w:docPartGallery w:val="Page Numbers (Bottom of Page)"/>
        <w:docPartUnique/>
      </w:docPartObj>
    </w:sdtPr>
    <w:sdtEndPr>
      <w:rPr>
        <w:noProof/>
      </w:rPr>
    </w:sdtEndPr>
    <w:sdtContent>
      <w:p w14:paraId="4D54278F" w14:textId="77777777" w:rsidR="00200602" w:rsidRDefault="00200602">
        <w:pPr>
          <w:pStyle w:val="Footer"/>
          <w:jc w:val="center"/>
        </w:pPr>
        <w:r>
          <w:fldChar w:fldCharType="begin"/>
        </w:r>
        <w:r>
          <w:instrText xml:space="preserve"> PAGE   \* MERGEFORMAT </w:instrText>
        </w:r>
        <w:r>
          <w:fldChar w:fldCharType="separate"/>
        </w:r>
        <w:r w:rsidR="00270BD9">
          <w:rPr>
            <w:noProof/>
          </w:rPr>
          <w:t>7</w:t>
        </w:r>
        <w:r>
          <w:rPr>
            <w:noProof/>
          </w:rPr>
          <w:fldChar w:fldCharType="end"/>
        </w:r>
      </w:p>
    </w:sdtContent>
  </w:sdt>
  <w:p w14:paraId="307E8406" w14:textId="77777777" w:rsidR="00200602" w:rsidRDefault="0020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CE67E" w14:textId="77777777" w:rsidR="00D373FF" w:rsidRDefault="00D373FF" w:rsidP="007E10EB">
      <w:pPr>
        <w:spacing w:after="0" w:line="240" w:lineRule="auto"/>
      </w:pPr>
      <w:r>
        <w:separator/>
      </w:r>
    </w:p>
  </w:footnote>
  <w:footnote w:type="continuationSeparator" w:id="0">
    <w:p w14:paraId="0825C6F3" w14:textId="77777777" w:rsidR="00D373FF" w:rsidRDefault="00D373FF" w:rsidP="007E1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15E1"/>
    <w:multiLevelType w:val="hybridMultilevel"/>
    <w:tmpl w:val="D1FA11F8"/>
    <w:lvl w:ilvl="0" w:tplc="D4D6C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D85A3B"/>
    <w:multiLevelType w:val="hybridMultilevel"/>
    <w:tmpl w:val="7420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E6F8C"/>
    <w:multiLevelType w:val="hybridMultilevel"/>
    <w:tmpl w:val="E57C6AB4"/>
    <w:lvl w:ilvl="0" w:tplc="F156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4A6F5A"/>
    <w:multiLevelType w:val="hybridMultilevel"/>
    <w:tmpl w:val="2D40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E245D"/>
    <w:multiLevelType w:val="hybridMultilevel"/>
    <w:tmpl w:val="57A6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37EA2"/>
    <w:multiLevelType w:val="multilevel"/>
    <w:tmpl w:val="A620BB2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4F374597"/>
    <w:multiLevelType w:val="hybridMultilevel"/>
    <w:tmpl w:val="E90AE404"/>
    <w:lvl w:ilvl="0" w:tplc="83FE0F5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D4676F"/>
    <w:multiLevelType w:val="hybridMultilevel"/>
    <w:tmpl w:val="BB4A7C62"/>
    <w:lvl w:ilvl="0" w:tplc="483A2EC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C1672D"/>
    <w:multiLevelType w:val="hybridMultilevel"/>
    <w:tmpl w:val="1DC0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337883"/>
    <w:multiLevelType w:val="multilevel"/>
    <w:tmpl w:val="B69C3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3E43AFB"/>
    <w:multiLevelType w:val="hybridMultilevel"/>
    <w:tmpl w:val="D9682664"/>
    <w:lvl w:ilvl="0" w:tplc="83FE0F5E">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4"/>
  </w:num>
  <w:num w:numId="3">
    <w:abstractNumId w:val="3"/>
  </w:num>
  <w:num w:numId="4">
    <w:abstractNumId w:val="2"/>
  </w:num>
  <w:num w:numId="5">
    <w:abstractNumId w:val="7"/>
  </w:num>
  <w:num w:numId="6">
    <w:abstractNumId w:val="1"/>
  </w:num>
  <w:num w:numId="7">
    <w:abstractNumId w:val="8"/>
  </w:num>
  <w:num w:numId="8">
    <w:abstractNumId w:val="0"/>
  </w:num>
  <w:num w:numId="9">
    <w:abstractNumId w:val="6"/>
  </w:num>
  <w:num w:numId="10">
    <w:abstractNumId w:val="10"/>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
    <w15:presenceInfo w15:providerId="None" w15:userI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1F"/>
    <w:rsid w:val="00033C0D"/>
    <w:rsid w:val="00035117"/>
    <w:rsid w:val="00035D1C"/>
    <w:rsid w:val="00074F28"/>
    <w:rsid w:val="00084F63"/>
    <w:rsid w:val="00096D97"/>
    <w:rsid w:val="00103CE2"/>
    <w:rsid w:val="00105B60"/>
    <w:rsid w:val="00111A09"/>
    <w:rsid w:val="00120F04"/>
    <w:rsid w:val="00131B46"/>
    <w:rsid w:val="00157668"/>
    <w:rsid w:val="00157991"/>
    <w:rsid w:val="00176DF9"/>
    <w:rsid w:val="001C7D1A"/>
    <w:rsid w:val="00200602"/>
    <w:rsid w:val="002209EA"/>
    <w:rsid w:val="00225591"/>
    <w:rsid w:val="002354FB"/>
    <w:rsid w:val="0023745C"/>
    <w:rsid w:val="002457FE"/>
    <w:rsid w:val="00256D26"/>
    <w:rsid w:val="00270BD9"/>
    <w:rsid w:val="002A00CE"/>
    <w:rsid w:val="002A187B"/>
    <w:rsid w:val="002E2E10"/>
    <w:rsid w:val="002F3CC7"/>
    <w:rsid w:val="00313DA1"/>
    <w:rsid w:val="003452E1"/>
    <w:rsid w:val="00362142"/>
    <w:rsid w:val="003A0E61"/>
    <w:rsid w:val="003E14E4"/>
    <w:rsid w:val="00413BA6"/>
    <w:rsid w:val="0042216E"/>
    <w:rsid w:val="00434122"/>
    <w:rsid w:val="00441826"/>
    <w:rsid w:val="0047029B"/>
    <w:rsid w:val="004704F2"/>
    <w:rsid w:val="004812C6"/>
    <w:rsid w:val="004B4441"/>
    <w:rsid w:val="004B44A9"/>
    <w:rsid w:val="004C6F3C"/>
    <w:rsid w:val="004D61C2"/>
    <w:rsid w:val="00505E37"/>
    <w:rsid w:val="00515A19"/>
    <w:rsid w:val="00523873"/>
    <w:rsid w:val="0053631B"/>
    <w:rsid w:val="00540049"/>
    <w:rsid w:val="005551C4"/>
    <w:rsid w:val="005627E3"/>
    <w:rsid w:val="00565A60"/>
    <w:rsid w:val="005802C7"/>
    <w:rsid w:val="00581649"/>
    <w:rsid w:val="005A4805"/>
    <w:rsid w:val="005C42D0"/>
    <w:rsid w:val="005E4701"/>
    <w:rsid w:val="005E7926"/>
    <w:rsid w:val="005F53FD"/>
    <w:rsid w:val="006140A9"/>
    <w:rsid w:val="006561E7"/>
    <w:rsid w:val="00663C00"/>
    <w:rsid w:val="006725C8"/>
    <w:rsid w:val="00685FB2"/>
    <w:rsid w:val="00686C4E"/>
    <w:rsid w:val="006A5C75"/>
    <w:rsid w:val="006B6099"/>
    <w:rsid w:val="006C019F"/>
    <w:rsid w:val="006D21E4"/>
    <w:rsid w:val="007010DF"/>
    <w:rsid w:val="007065A2"/>
    <w:rsid w:val="00716172"/>
    <w:rsid w:val="007440A0"/>
    <w:rsid w:val="007665B4"/>
    <w:rsid w:val="00781140"/>
    <w:rsid w:val="007B521A"/>
    <w:rsid w:val="007D1275"/>
    <w:rsid w:val="007E10EB"/>
    <w:rsid w:val="007E14ED"/>
    <w:rsid w:val="007E3D3F"/>
    <w:rsid w:val="0080320E"/>
    <w:rsid w:val="00810C48"/>
    <w:rsid w:val="00815422"/>
    <w:rsid w:val="00816482"/>
    <w:rsid w:val="00823987"/>
    <w:rsid w:val="008471A6"/>
    <w:rsid w:val="00867DD0"/>
    <w:rsid w:val="00876A19"/>
    <w:rsid w:val="0088036B"/>
    <w:rsid w:val="008828CE"/>
    <w:rsid w:val="008955EF"/>
    <w:rsid w:val="008A3944"/>
    <w:rsid w:val="008B7B0B"/>
    <w:rsid w:val="008C4BED"/>
    <w:rsid w:val="008D0B83"/>
    <w:rsid w:val="008D0BD5"/>
    <w:rsid w:val="009255CC"/>
    <w:rsid w:val="0094541F"/>
    <w:rsid w:val="00961F28"/>
    <w:rsid w:val="00980212"/>
    <w:rsid w:val="009856AC"/>
    <w:rsid w:val="009A2BB7"/>
    <w:rsid w:val="009C4F5B"/>
    <w:rsid w:val="009D29A5"/>
    <w:rsid w:val="009E1CAA"/>
    <w:rsid w:val="009E2FB9"/>
    <w:rsid w:val="00A0663A"/>
    <w:rsid w:val="00A10397"/>
    <w:rsid w:val="00A216D6"/>
    <w:rsid w:val="00A34EC3"/>
    <w:rsid w:val="00A70BC1"/>
    <w:rsid w:val="00A95C1A"/>
    <w:rsid w:val="00AA2FB0"/>
    <w:rsid w:val="00AD6204"/>
    <w:rsid w:val="00B006E6"/>
    <w:rsid w:val="00B17038"/>
    <w:rsid w:val="00B20C7A"/>
    <w:rsid w:val="00B27506"/>
    <w:rsid w:val="00B3563D"/>
    <w:rsid w:val="00B3682C"/>
    <w:rsid w:val="00B840C4"/>
    <w:rsid w:val="00B848A9"/>
    <w:rsid w:val="00BE2C15"/>
    <w:rsid w:val="00BE748D"/>
    <w:rsid w:val="00BF067D"/>
    <w:rsid w:val="00C03199"/>
    <w:rsid w:val="00C479A7"/>
    <w:rsid w:val="00C47F12"/>
    <w:rsid w:val="00C5136B"/>
    <w:rsid w:val="00C613AB"/>
    <w:rsid w:val="00D373FF"/>
    <w:rsid w:val="00D4152D"/>
    <w:rsid w:val="00D43240"/>
    <w:rsid w:val="00D57ECC"/>
    <w:rsid w:val="00D60244"/>
    <w:rsid w:val="00D85A09"/>
    <w:rsid w:val="00DA305F"/>
    <w:rsid w:val="00DA34DA"/>
    <w:rsid w:val="00DD220E"/>
    <w:rsid w:val="00DF40D7"/>
    <w:rsid w:val="00E10E70"/>
    <w:rsid w:val="00E140A2"/>
    <w:rsid w:val="00E159B3"/>
    <w:rsid w:val="00E75F84"/>
    <w:rsid w:val="00EE4704"/>
    <w:rsid w:val="00EE766A"/>
    <w:rsid w:val="00EF2849"/>
    <w:rsid w:val="00EF3DFC"/>
    <w:rsid w:val="00F12C29"/>
    <w:rsid w:val="00F2269C"/>
    <w:rsid w:val="00F24224"/>
    <w:rsid w:val="00F255EF"/>
    <w:rsid w:val="00F330A2"/>
    <w:rsid w:val="00F47002"/>
    <w:rsid w:val="00F6042A"/>
    <w:rsid w:val="00F736C8"/>
    <w:rsid w:val="00F7464F"/>
    <w:rsid w:val="00FC14BA"/>
    <w:rsid w:val="00FC43ED"/>
    <w:rsid w:val="00FC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B4A9"/>
  <w15:docId w15:val="{10428CF3-B0D5-4A45-BFF3-6F63071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0EB"/>
  </w:style>
  <w:style w:type="paragraph" w:styleId="Footer">
    <w:name w:val="footer"/>
    <w:basedOn w:val="Normal"/>
    <w:link w:val="FooterChar"/>
    <w:uiPriority w:val="99"/>
    <w:unhideWhenUsed/>
    <w:rsid w:val="007E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EB"/>
  </w:style>
  <w:style w:type="paragraph" w:styleId="ListParagraph">
    <w:name w:val="List Paragraph"/>
    <w:basedOn w:val="Normal"/>
    <w:uiPriority w:val="34"/>
    <w:qFormat/>
    <w:rsid w:val="00565A60"/>
    <w:pPr>
      <w:ind w:left="720"/>
      <w:contextualSpacing/>
    </w:pPr>
  </w:style>
  <w:style w:type="character" w:styleId="Hyperlink">
    <w:name w:val="Hyperlink"/>
    <w:basedOn w:val="DefaultParagraphFont"/>
    <w:uiPriority w:val="99"/>
    <w:unhideWhenUsed/>
    <w:rsid w:val="00225591"/>
    <w:rPr>
      <w:color w:val="0563C1" w:themeColor="hyperlink"/>
      <w:u w:val="single"/>
    </w:rPr>
  </w:style>
  <w:style w:type="character" w:styleId="FollowedHyperlink">
    <w:name w:val="FollowedHyperlink"/>
    <w:basedOn w:val="DefaultParagraphFont"/>
    <w:uiPriority w:val="99"/>
    <w:semiHidden/>
    <w:unhideWhenUsed/>
    <w:rsid w:val="005A4805"/>
    <w:rPr>
      <w:color w:val="954F72" w:themeColor="followedHyperlink"/>
      <w:u w:val="single"/>
    </w:rPr>
  </w:style>
  <w:style w:type="character" w:styleId="CommentReference">
    <w:name w:val="annotation reference"/>
    <w:basedOn w:val="DefaultParagraphFont"/>
    <w:uiPriority w:val="99"/>
    <w:semiHidden/>
    <w:unhideWhenUsed/>
    <w:rsid w:val="00256D26"/>
    <w:rPr>
      <w:sz w:val="16"/>
      <w:szCs w:val="16"/>
    </w:rPr>
  </w:style>
  <w:style w:type="paragraph" w:styleId="CommentText">
    <w:name w:val="annotation text"/>
    <w:basedOn w:val="Normal"/>
    <w:link w:val="CommentTextChar"/>
    <w:uiPriority w:val="99"/>
    <w:semiHidden/>
    <w:unhideWhenUsed/>
    <w:rsid w:val="00256D26"/>
    <w:pPr>
      <w:spacing w:line="240" w:lineRule="auto"/>
    </w:pPr>
    <w:rPr>
      <w:sz w:val="20"/>
      <w:szCs w:val="20"/>
    </w:rPr>
  </w:style>
  <w:style w:type="character" w:customStyle="1" w:styleId="CommentTextChar">
    <w:name w:val="Comment Text Char"/>
    <w:basedOn w:val="DefaultParagraphFont"/>
    <w:link w:val="CommentText"/>
    <w:uiPriority w:val="99"/>
    <w:semiHidden/>
    <w:rsid w:val="00256D26"/>
    <w:rPr>
      <w:sz w:val="20"/>
      <w:szCs w:val="20"/>
    </w:rPr>
  </w:style>
  <w:style w:type="paragraph" w:styleId="CommentSubject">
    <w:name w:val="annotation subject"/>
    <w:basedOn w:val="CommentText"/>
    <w:next w:val="CommentText"/>
    <w:link w:val="CommentSubjectChar"/>
    <w:uiPriority w:val="99"/>
    <w:semiHidden/>
    <w:unhideWhenUsed/>
    <w:rsid w:val="00256D26"/>
    <w:rPr>
      <w:b/>
      <w:bCs/>
    </w:rPr>
  </w:style>
  <w:style w:type="character" w:customStyle="1" w:styleId="CommentSubjectChar">
    <w:name w:val="Comment Subject Char"/>
    <w:basedOn w:val="CommentTextChar"/>
    <w:link w:val="CommentSubject"/>
    <w:uiPriority w:val="99"/>
    <w:semiHidden/>
    <w:rsid w:val="00256D26"/>
    <w:rPr>
      <w:b/>
      <w:bCs/>
      <w:sz w:val="20"/>
      <w:szCs w:val="20"/>
    </w:rPr>
  </w:style>
  <w:style w:type="paragraph" w:styleId="BalloonText">
    <w:name w:val="Balloon Text"/>
    <w:basedOn w:val="Normal"/>
    <w:link w:val="BalloonTextChar"/>
    <w:uiPriority w:val="99"/>
    <w:semiHidden/>
    <w:unhideWhenUsed/>
    <w:rsid w:val="00256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izhar-jkt.sch.id/psb/"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42BE11-5D31-4287-AA16-224C4BCE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sen</cp:lastModifiedBy>
  <cp:revision>8</cp:revision>
  <dcterms:created xsi:type="dcterms:W3CDTF">2016-01-05T11:13:00Z</dcterms:created>
  <dcterms:modified xsi:type="dcterms:W3CDTF">2016-01-24T15:30:00Z</dcterms:modified>
</cp:coreProperties>
</file>