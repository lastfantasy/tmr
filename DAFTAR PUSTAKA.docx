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DA" w:rsidRPr="008C79DA" w:rsidRDefault="008C79DA" w:rsidP="008C79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79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DAFTAR PUSTAKA</w:t>
      </w:r>
    </w:p>
    <w:p w:rsidR="008C79DA" w:rsidRPr="005011C8" w:rsidRDefault="005011C8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–</w:t>
      </w:r>
    </w:p>
    <w:p w:rsidR="005011C8" w:rsidRPr="008C79DA" w:rsidRDefault="005011C8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-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ite_ref-2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Yustini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2012.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: Yogyakarta.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ite_ref-3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ite_ref-4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ite_ref-Mustakini.2C_Jogiyanto_Hartono._2009._Sistem_Informasi_Teknologi._Yogyakarta:_Andi_Offset._5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Offset.&gt;.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9" w:anchor="cite_ref-Mulyanto.2C_Agus._2009._Sistem_Informasi_Konsep_.26_Aplikasi._Yogyakarta:_Pustaka_Pelajar._6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6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anchor="cite_ref-Mulyanto.2C_Agus._2009._Sistem_Informasi_Konsep_.26_Aplikasi._Yogyakarta:_Pustaka_Pelajar._6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6,1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Mulyanto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2009.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.&gt;.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ite_ref-Kristanto.2C_Andi._2008.Perancangan_Sistem_Informasi_dan_Aplikasinya._Edisi_Revisi._Cet._1._Yogyakarta:_Gava_Media._7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2008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.Perancangan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Edisi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Cet. 1.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Gava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Media.&gt;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cite_ref-Kusrini.2C_Andri_Koniyo._2007.Tuntunan_Sistem_Informasi_Akuntansi_dengan_Visual_Basic_.26_Microsoft_SQL_Server._Yogyakarta:_Andi_Offset._8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Kusrini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Koniyo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2007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.Tuntunan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Akuntansi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Basic &amp; Microsoft SQL Server.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ite_ref-Yakub._2012.Pengantar_Sistem_Informasi._Yogyakarta:_Graha_Ilmu._9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Yakub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2012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.Pengantar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Graha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cite_ref-Yustini._2012._Buku_Pengantar_Teknologi_Informasi._Jakarta:_Bumi_Aksara._10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ite_ref-Sutarman._2012._Buku_Pengantar_Teknologi_Informasi._Jakarta:_Bumi_Aksara._11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Aksara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cite_ref-Sutabri.2CTata._2012._.E2.80.9CKonsep_Sistem_Informasi.E2.80.9D.Yogyakarta:_Andi_Offset_12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Sutabri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Tata. 2012.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cite_ref-M._Agus.2C_.E2.80.9CSistem_Informasi_Konsep_.26_Aplikasi.2C_Pustaka_Belajar.Yogyakarta._2009._13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2009.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741FDB" w:rsidRPr="00741FDB" w:rsidRDefault="00741FDB" w:rsidP="00741FDB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1FDB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>, HM. “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741FDB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41FDB">
        <w:rPr>
          <w:rFonts w:ascii="Times New Roman" w:hAnsi="Times New Roman" w:cs="Times New Roman"/>
          <w:sz w:val="24"/>
          <w:szCs w:val="24"/>
        </w:rPr>
        <w:t xml:space="preserve"> Offset, Yogyakarta (1999).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cite_ref-Mustakini.2C_Jogiyanto_Hartono._2009._.E2.80.9CSistemInformasi_Teknologi.E2.80.9D._Andi_Offset_:_Yogyakarta_16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 :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741FDB" w:rsidRPr="00741FDB" w:rsidRDefault="00741FDB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ins w:id="0" w:author="sen" w:date="2016-01-24T22:29:00Z"/>
          <w:rFonts w:ascii="Times New Roman" w:hAnsi="Times New Roman" w:cs="Times New Roman"/>
          <w:sz w:val="24"/>
          <w:szCs w:val="24"/>
        </w:rPr>
        <w:pPrChange w:id="1" w:author="sen" w:date="2016-01-24T22:29:00Z">
          <w:pPr>
            <w:tabs>
              <w:tab w:val="left" w:pos="720"/>
            </w:tabs>
            <w:spacing w:after="0" w:line="360" w:lineRule="auto"/>
            <w:ind w:left="360" w:hanging="360"/>
            <w:jc w:val="both"/>
          </w:pPr>
        </w:pPrChange>
      </w:pPr>
      <w:ins w:id="2" w:author="sen" w:date="2016-01-24T22:29:00Z">
        <w:r w:rsidRPr="00741FDB">
          <w:rPr>
            <w:rFonts w:ascii="Times New Roman" w:hAnsi="Times New Roman" w:cs="Times New Roman"/>
            <w:sz w:val="24"/>
            <w:szCs w:val="24"/>
          </w:rPr>
          <w:t xml:space="preserve">McLeod, Raymond,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Jr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Sistem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Informasi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Manajemen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Jilid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 I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 II,</w:t>
        </w:r>
      </w:ins>
    </w:p>
    <w:p w:rsidR="00741FDB" w:rsidRPr="00741FDB" w:rsidRDefault="00741FDB">
      <w:pPr>
        <w:pStyle w:val="ListParagraph"/>
        <w:tabs>
          <w:tab w:val="left" w:pos="720"/>
        </w:tabs>
        <w:spacing w:after="0" w:line="360" w:lineRule="auto"/>
        <w:jc w:val="both"/>
        <w:rPr>
          <w:ins w:id="3" w:author="sen" w:date="2016-01-24T22:29:00Z"/>
          <w:rFonts w:ascii="Times New Roman" w:hAnsi="Times New Roman" w:cs="Times New Roman"/>
          <w:sz w:val="24"/>
          <w:szCs w:val="24"/>
        </w:rPr>
        <w:pPrChange w:id="4" w:author="sen" w:date="2016-01-24T22:29:00Z">
          <w:pPr>
            <w:tabs>
              <w:tab w:val="left" w:pos="720"/>
            </w:tabs>
            <w:spacing w:after="0" w:line="360" w:lineRule="auto"/>
            <w:ind w:left="360" w:hanging="360"/>
            <w:jc w:val="both"/>
          </w:pPr>
        </w:pPrChange>
      </w:pPr>
      <w:proofErr w:type="spellStart"/>
      <w:proofErr w:type="gramStart"/>
      <w:ins w:id="5" w:author="sen" w:date="2016-01-24T22:29:00Z">
        <w:r w:rsidRPr="00741FDB">
          <w:rPr>
            <w:rFonts w:ascii="Times New Roman" w:hAnsi="Times New Roman" w:cs="Times New Roman"/>
            <w:sz w:val="24"/>
            <w:szCs w:val="24"/>
          </w:rPr>
          <w:t>terjemahan</w:t>
        </w:r>
        <w:proofErr w:type="spellEnd"/>
        <w:proofErr w:type="gram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oleh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Hendra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Teguh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(1996),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PT.Buana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Ilmu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41FDB">
          <w:rPr>
            <w:rFonts w:ascii="Times New Roman" w:hAnsi="Times New Roman" w:cs="Times New Roman"/>
            <w:sz w:val="24"/>
            <w:szCs w:val="24"/>
          </w:rPr>
          <w:t>Populer</w:t>
        </w:r>
        <w:proofErr w:type="spellEnd"/>
        <w:r w:rsidRPr="00741FDB">
          <w:rPr>
            <w:rFonts w:ascii="Times New Roman" w:hAnsi="Times New Roman" w:cs="Times New Roman"/>
            <w:sz w:val="24"/>
            <w:szCs w:val="24"/>
          </w:rPr>
          <w:t>, Jakarta.</w:t>
        </w:r>
      </w:ins>
    </w:p>
    <w:p w:rsidR="00741FDB" w:rsidRDefault="00741FDB" w:rsidP="00741FDB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6" w:author="sen" w:date="2016-01-24T22:30:00Z">
        <w:r w:rsidRPr="00270BD9">
          <w:rPr>
            <w:rFonts w:ascii="Times New Roman" w:hAnsi="Times New Roman" w:cs="Times New Roman"/>
            <w:sz w:val="24"/>
            <w:szCs w:val="24"/>
          </w:rPr>
          <w:t xml:space="preserve">Stoner </w:t>
        </w:r>
        <w:proofErr w:type="gramStart"/>
        <w:r w:rsidRPr="00270BD9">
          <w:rPr>
            <w:rFonts w:ascii="Times New Roman" w:hAnsi="Times New Roman" w:cs="Times New Roman"/>
            <w:sz w:val="24"/>
            <w:szCs w:val="24"/>
          </w:rPr>
          <w:t>JAF.,</w:t>
        </w:r>
        <w:proofErr w:type="gramEnd"/>
        <w:r w:rsidRPr="00270BD9">
          <w:rPr>
            <w:rFonts w:ascii="Times New Roman" w:hAnsi="Times New Roman" w:cs="Times New Roman"/>
            <w:sz w:val="24"/>
            <w:szCs w:val="24"/>
          </w:rPr>
          <w:t xml:space="preserve"> 1991.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Perencanaan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dan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Pengambilan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Keputusan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dalam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Manajemen</w:t>
        </w:r>
        <w:proofErr w:type="spellEnd"/>
        <w:r w:rsidRPr="00270BD9">
          <w:rPr>
            <w:rFonts w:ascii="Times New Roman" w:hAnsi="Times New Roman" w:cs="Times New Roman"/>
            <w:sz w:val="24"/>
            <w:szCs w:val="24"/>
          </w:rPr>
          <w:t xml:space="preserve"> (I). Jakarta: </w:t>
        </w:r>
        <w:proofErr w:type="spellStart"/>
        <w:r w:rsidRPr="00270BD9">
          <w:rPr>
            <w:rFonts w:ascii="Times New Roman" w:hAnsi="Times New Roman" w:cs="Times New Roman"/>
            <w:sz w:val="24"/>
            <w:szCs w:val="24"/>
          </w:rPr>
          <w:t>Erlangga</w:t>
        </w:r>
      </w:ins>
      <w:proofErr w:type="spellEnd"/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cite_ref-19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Erima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Yosep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S." Anti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Gaptek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Internet". PT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Kawan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2009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ite_ref-2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Oneto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Erima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Yosep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S." Anti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Gaptek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Internet".PT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Kawan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Pustaka.Jakarta.2009&gt;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cite_ref-21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Media Kita. Jakarta. 2009&gt;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ite_ref-22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Indayudha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Feri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Widyatama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2008&gt;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cite_ref-23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Syukrie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M., Aretanet."101 Tip &amp;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Trik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Hacking". PT.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Elex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Komputindo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Jakarta. 2008&gt;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ite_ref-24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cite_ref-25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Anhar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Otodidak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".Media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Kita.Jakarta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ite_ref-26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Oktavian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Jempolan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PHP".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MediaKom.Yogyakarta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cite_ref-27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Oktavian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Jempolan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PHP".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MediaKom.Yogyakarta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cite_ref-28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Widya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Woro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(PAS)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Client Server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Basic 2010".CV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Offset.Yogyakarta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2010&gt;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ite_ref-29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Bunafit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SQL".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Mediakita.Jakarta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2008&gt;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cite_ref-Mustakini.2C_Jogiyanto_Hartono._2009._.E2.80.9C_Sistem_Informasi_Teknologi.E2.80.9D.Yogyakarta:_Andi_Offset_30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Mustakini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Jogiyanto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Hartono.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1" w:anchor="cite_ref-Murad.2C_dkk._2009._.E2.80.9CPengembangan_Sistem_Database_Penempatan_TenagaKerja_Berbasis_Web.E2.80.9D.Jurnal_CCIT._2.283.29.2C303-304._Tangerang:_Perguruan_Tinggi_Raharja_31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31,0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anchor="cite_ref-Murad.2C_dkk._2009._.E2.80.9CPengembangan_Sistem_Database_Penempatan_TenagaKerja_Berbasis_Web.E2.80.9D.Jurnal_CCIT._2.283.29.2C303-304._Tangerang:_Perguruan_Tinggi_Raharja_31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31,1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Murad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2009.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TenagaKerja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2(3)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,303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-304.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cite_ref-Raharja.2C_dkk._2011._.E2.80.9CPengembangan_Sistem_Database_Penempatan_TenagaKerja_Berbasis_Web.E2.80.9D.Jurnal_CCIT._2.283.29.2C303-304._Tangerang:_Perguruan_Tinggi_Raharja_32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Murad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2009.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Warehose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Data Mining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Pengukur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Enterprise”.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4(2)</w:t>
      </w:r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,174</w:t>
      </w:r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Rahardja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4" w:anchor="cite_ref-Pudjo.2C_Prabowo_Widodo._2011._.E2.80.9CMenggunakan_UML.E2.80.9D.Informatika._Bandung_33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33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5" w:anchor="cite_ref-Pudjo.2C_Prabowo_Widodo._2011._.E2.80.9CMenggunakan_UML.E2.80.9D.Informatika._Bandung_33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33,1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Pudjo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Prabowo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Widodo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2011.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UML”.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Bandung.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36" w:anchor="cite_ref-Suyatno.2C_dkk._2008._.E2.80.9CMembangun_.28E-procurement.29_Pengadaan_Barang_dan_Jasa_dengan_Prinsip_Good_Corporate_dengan_Visual_UML.E2.80.9D.Jurnal_CCIT._2.281.29.2C71._Tangerang:_Perguruan_Tinggi_Raharja_34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anchor="cite_ref-Suyatno.2C_dkk._2008._.E2.80.9CMembangun_.28E-procurement.29_Pengadaan_Barang_dan_Jasa_dengan_Prinsip_Good_Corporate_dengan_Visual_UML.E2.80.9D.Jurnal_CCIT._2.281.29.2C71._Tangerang:_Perguruan_Tinggi_Raharja_34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8" w:anchor="cite_ref-Suyatno.2C_dkk._2008._.E2.80.9CMembangun_.28E-procurement.29_Pengadaan_Barang_dan_Jasa_dengan_Prinsip_Good_Corporate_dengan_Visual_UML.E2.80.9D.Jurnal_CCIT._2.281.29.2C71._Tangerang:_Perguruan_Tinggi_Raharja_34-2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34,2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Suyatno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>. 2008. “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(E-procurement)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Pengadaan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Good Corporate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Visual UML”.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CCIT. 2(1)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,71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cite_ref-Nugroho.2C_Adi._2008._.E2.80.9CRational_Rose_untuk_Pemodelan_Berorientasi_Objek.E2.80.9D.Informatika.Bandung_35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Nugroho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2008. “Rational Rose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Pemodelan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Informatika.Bandung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cite_ref-Prasetyo.2C_dkk._2013._.E2.80.9CPengaruh_Konsep_Diri_danKedisiplinan_Terhadap_Prestasi_Belajar_Siswa_Jurusan_Teknik_Audio_di_SMKMuhammadiyah_3_Yogyakarta.E2.80.9D._Yogyakarta:_Universitas_Negeri_Yogyakarta_36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Prasetyo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. 2013.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danKedisiplinan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Prestasi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Audio di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SMKMuhammadiyah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3 Yogyakarta”. Yogyakarta: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Yogyakarta.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cite_ref-aelani_Ahmad._2011_.E2.80.9CPerancangan_Sistem_Penerimaan_Calon_Siswa_Baru_Berbasis_Web_Pada_Smk_Putra_Rifara_Tangerang.E2.80.9D._Stmik_Raharja._Tangerang_37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aelani</w:t>
      </w:r>
      <w:proofErr w:type="spellEnd"/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 2011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3D1FFC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cite_ref-jaelani_Ahmad._2011_.E2.80.9CPerancangan_Sistem_Penerimaan_Calon_Siswa_Baru_Berbasis_Web_Pada_Smk_Putra_Rifara_Tangerang.E2.80.9D._Stmik_Raharja._Tangerang_38-0" w:history="1">
        <w:r w:rsidR="008C79DA"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↑</w:t>
        </w:r>
      </w:hyperlink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proofErr w:type="gram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Ahmad. 2011 “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Penerimaan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Putra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Rifara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Stmik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>Tangerang</w:t>
      </w:r>
      <w:proofErr w:type="spellEnd"/>
      <w:r w:rsidR="008C79DA" w:rsidRPr="008C7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43" w:anchor="cite_ref-Raharja.2C_dkk._2011._.E2.80.9CTheory_and_Application_of_IT_Research.E2.80.9D._CV_Andi_Offset._Yogyakarta_39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39,0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anchor="cite_ref-Raharja.2C_dkk._2011._.E2.80.9CTheory_and_Application_of_IT_Research.E2.80.9D._CV_Andi_Offset._Yogyakarta_39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anchor="cite_ref-Raharja.2C_dkk._2011._.E2.80.9CTheory_and_Application_of_IT_Research.E2.80.9D._CV_Andi_Offset._Yogyakarta_39-2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39,2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anchor="cite_ref-Raharja.2C_dkk._2011._.E2.80.9CTheory_and_Application_of_IT_Research.E2.80.9D._CV_Andi_Offset._Yogyakarta_39-3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39,3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anchor="cite_ref-Raharja.2C_dkk._2011._.E2.80.9CTheory_and_Application_of_IT_Research.E2.80.9D._CV_Andi_Offset._Yogyakarta_39-4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39,4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2011. “Theory and Application of </w:t>
      </w:r>
      <w:proofErr w:type="gramStart"/>
      <w:r w:rsidRPr="008C79D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Research”. CV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Yogyakarta. </w:t>
      </w:r>
    </w:p>
    <w:p w:rsidR="008C79DA" w:rsidRPr="008C79DA" w:rsidRDefault="008C79DA" w:rsidP="008C7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↑ </w:t>
      </w:r>
      <w:hyperlink r:id="rId48" w:anchor="cite_ref-Sudaryono._2011._.E2.80.9CIT_Research.E2.80.9D._CV_Andi_Offset._Yogyakarta_40-0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40</w:t>
        </w:r>
        <w:proofErr w:type="gramStart"/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,0</w:t>
        </w:r>
        <w:proofErr w:type="gramEnd"/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anchor="cite_ref-Sudaryono._2011._.E2.80.9CIT_Research.E2.80.9D._CV_Andi_Offset._Yogyakarta_40-1" w:history="1">
        <w:r w:rsidRPr="008C79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40,1</w:t>
        </w:r>
      </w:hyperlink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Sudaryono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. 2011. “IT Research”. CV </w:t>
      </w:r>
      <w:proofErr w:type="spellStart"/>
      <w:r w:rsidRPr="008C79DA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8C79DA">
        <w:rPr>
          <w:rFonts w:ascii="Times New Roman" w:eastAsia="Times New Roman" w:hAnsi="Times New Roman" w:cs="Times New Roman"/>
          <w:sz w:val="24"/>
          <w:szCs w:val="24"/>
        </w:rPr>
        <w:t xml:space="preserve"> Offset. Yogyakarta. </w:t>
      </w:r>
    </w:p>
    <w:p w:rsidR="00BC4342" w:rsidRDefault="00BC4342" w:rsidP="00BC4342">
      <w:pPr>
        <w:numPr>
          <w:ilvl w:val="2"/>
          <w:numId w:val="1"/>
        </w:numPr>
        <w:tabs>
          <w:tab w:val="num" w:pos="426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D. </w:t>
      </w:r>
      <w:proofErr w:type="spellStart"/>
      <w:r>
        <w:rPr>
          <w:rFonts w:ascii="Arial" w:hAnsi="Arial" w:cs="Arial"/>
          <w:sz w:val="24"/>
        </w:rPr>
        <w:t>Suryadi</w:t>
      </w:r>
      <w:proofErr w:type="spellEnd"/>
      <w:r>
        <w:rPr>
          <w:rFonts w:ascii="Arial" w:hAnsi="Arial" w:cs="Arial"/>
          <w:sz w:val="24"/>
        </w:rPr>
        <w:t xml:space="preserve"> H.S., </w:t>
      </w:r>
      <w:proofErr w:type="spellStart"/>
      <w:r>
        <w:rPr>
          <w:rFonts w:ascii="Arial" w:hAnsi="Arial" w:cs="Arial"/>
          <w:sz w:val="24"/>
        </w:rPr>
        <w:t>Bunawan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</w:rPr>
        <w:t>Pengantar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Perancangan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Sistem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Informasi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BC4342" w:rsidRDefault="00BC4342" w:rsidP="00BC4342">
      <w:pPr>
        <w:pStyle w:val="BodyText2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Gunadarma</w:t>
      </w:r>
      <w:proofErr w:type="spellEnd"/>
      <w:r>
        <w:rPr>
          <w:rFonts w:ascii="Arial" w:hAnsi="Arial" w:cs="Arial"/>
        </w:rPr>
        <w:t>, 1996.</w:t>
      </w:r>
    </w:p>
    <w:p w:rsidR="00BC4342" w:rsidRDefault="00BC4342" w:rsidP="00BC43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Jogiyanto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Analisis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dan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Disain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Sistem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Informasi</w:t>
      </w:r>
      <w:proofErr w:type="spellEnd"/>
      <w:r>
        <w:rPr>
          <w:rFonts w:ascii="Arial" w:hAnsi="Arial" w:cs="Arial"/>
          <w:sz w:val="23"/>
          <w:szCs w:val="23"/>
        </w:rPr>
        <w:t>, ANDI OFFSET Yogyakarta,</w:t>
      </w:r>
    </w:p>
    <w:p w:rsidR="004E09C1" w:rsidRDefault="00BC4342" w:rsidP="00BC4342">
      <w:r>
        <w:rPr>
          <w:rFonts w:ascii="Arial" w:hAnsi="Arial" w:cs="Arial"/>
          <w:sz w:val="23"/>
          <w:szCs w:val="23"/>
        </w:rPr>
        <w:t>1990.</w:t>
      </w:r>
      <w:bookmarkStart w:id="7" w:name="_GoBack"/>
      <w:bookmarkEnd w:id="7"/>
    </w:p>
    <w:sectPr w:rsidR="004E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100CC"/>
    <w:multiLevelType w:val="hybridMultilevel"/>
    <w:tmpl w:val="667AB2D6"/>
    <w:lvl w:ilvl="0" w:tplc="C6F2CB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434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3D66F09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0C7FB6"/>
    <w:multiLevelType w:val="multilevel"/>
    <w:tmpl w:val="9B70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n">
    <w15:presenceInfo w15:providerId="None" w15:userId="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DA"/>
    <w:rsid w:val="003D1FFC"/>
    <w:rsid w:val="004E09C1"/>
    <w:rsid w:val="005011C8"/>
    <w:rsid w:val="00741FDB"/>
    <w:rsid w:val="008C79DA"/>
    <w:rsid w:val="00BC4342"/>
    <w:rsid w:val="00C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EE082-1E8A-4641-B605-73D18815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8C79DA"/>
  </w:style>
  <w:style w:type="character" w:customStyle="1" w:styleId="mw-cite-backlink">
    <w:name w:val="mw-cite-backlink"/>
    <w:basedOn w:val="DefaultParagraphFont"/>
    <w:rsid w:val="008C79DA"/>
  </w:style>
  <w:style w:type="character" w:styleId="Hyperlink">
    <w:name w:val="Hyperlink"/>
    <w:basedOn w:val="DefaultParagraphFont"/>
    <w:uiPriority w:val="99"/>
    <w:semiHidden/>
    <w:unhideWhenUsed/>
    <w:rsid w:val="008C79DA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8C79DA"/>
  </w:style>
  <w:style w:type="paragraph" w:styleId="ListParagraph">
    <w:name w:val="List Paragraph"/>
    <w:basedOn w:val="Normal"/>
    <w:uiPriority w:val="34"/>
    <w:qFormat/>
    <w:rsid w:val="00741FDB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BC4342"/>
    <w:pPr>
      <w:spacing w:after="0" w:line="240" w:lineRule="auto"/>
      <w:jc w:val="both"/>
    </w:pPr>
    <w:rPr>
      <w:rFonts w:ascii="Tahoma" w:eastAsia="Times New Roman" w:hAnsi="Tahoma" w:cs="Tahoma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BC4342"/>
    <w:rPr>
      <w:rFonts w:ascii="Tahoma" w:eastAsia="Times New Roman" w:hAnsi="Tahoma" w:cs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aharja.ac.id/acid/karyailmiah/TugasAkhir/Detail/NIM/SI0811461598" TargetMode="External"/><Relationship Id="rId18" Type="http://schemas.openxmlformats.org/officeDocument/2006/relationships/hyperlink" Target="http://www.raharja.ac.id/acid/karyailmiah/TugasAkhir/Detail/NIM/SI0811461598" TargetMode="External"/><Relationship Id="rId26" Type="http://schemas.openxmlformats.org/officeDocument/2006/relationships/hyperlink" Target="http://www.raharja.ac.id/acid/karyailmiah/TugasAkhir/Detail/NIM/SI0811461598" TargetMode="External"/><Relationship Id="rId39" Type="http://schemas.openxmlformats.org/officeDocument/2006/relationships/hyperlink" Target="http://www.raharja.ac.id/acid/karyailmiah/TugasAkhir/Detail/NIM/SI0811461598" TargetMode="External"/><Relationship Id="rId21" Type="http://schemas.openxmlformats.org/officeDocument/2006/relationships/hyperlink" Target="http://www.raharja.ac.id/acid/karyailmiah/TugasAkhir/Detail/NIM/SI0811461598" TargetMode="External"/><Relationship Id="rId34" Type="http://schemas.openxmlformats.org/officeDocument/2006/relationships/hyperlink" Target="http://www.raharja.ac.id/acid/karyailmiah/TugasAkhir/Detail/NIM/SI0811461598" TargetMode="External"/><Relationship Id="rId42" Type="http://schemas.openxmlformats.org/officeDocument/2006/relationships/hyperlink" Target="http://www.raharja.ac.id/acid/karyailmiah/TugasAkhir/Detail/NIM/SI0811461598" TargetMode="External"/><Relationship Id="rId47" Type="http://schemas.openxmlformats.org/officeDocument/2006/relationships/hyperlink" Target="http://www.raharja.ac.id/acid/karyailmiah/TugasAkhir/Detail/NIM/SI081146159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raharja.ac.id/acid/karyailmiah/TugasAkhir/Detail/NIM/SI08114615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harja.ac.id/acid/karyailmiah/TugasAkhir/Detail/NIM/SI0811461598" TargetMode="External"/><Relationship Id="rId29" Type="http://schemas.openxmlformats.org/officeDocument/2006/relationships/hyperlink" Target="http://www.raharja.ac.id/acid/karyailmiah/TugasAkhir/Detail/NIM/SI0811461598" TargetMode="External"/><Relationship Id="rId11" Type="http://schemas.openxmlformats.org/officeDocument/2006/relationships/hyperlink" Target="http://www.raharja.ac.id/acid/karyailmiah/TugasAkhir/Detail/NIM/SI0811461598" TargetMode="External"/><Relationship Id="rId24" Type="http://schemas.openxmlformats.org/officeDocument/2006/relationships/hyperlink" Target="http://www.raharja.ac.id/acid/karyailmiah/TugasAkhir/Detail/NIM/SI0811461598" TargetMode="External"/><Relationship Id="rId32" Type="http://schemas.openxmlformats.org/officeDocument/2006/relationships/hyperlink" Target="http://www.raharja.ac.id/acid/karyailmiah/TugasAkhir/Detail/NIM/SI0811461598" TargetMode="External"/><Relationship Id="rId37" Type="http://schemas.openxmlformats.org/officeDocument/2006/relationships/hyperlink" Target="http://www.raharja.ac.id/acid/karyailmiah/TugasAkhir/Detail/NIM/SI0811461598" TargetMode="External"/><Relationship Id="rId40" Type="http://schemas.openxmlformats.org/officeDocument/2006/relationships/hyperlink" Target="http://www.raharja.ac.id/acid/karyailmiah/TugasAkhir/Detail/NIM/SI0811461598" TargetMode="External"/><Relationship Id="rId45" Type="http://schemas.openxmlformats.org/officeDocument/2006/relationships/hyperlink" Target="http://www.raharja.ac.id/acid/karyailmiah/TugasAkhir/Detail/NIM/SI0811461598" TargetMode="External"/><Relationship Id="rId5" Type="http://schemas.openxmlformats.org/officeDocument/2006/relationships/hyperlink" Target="http://www.raharja.ac.id/acid/karyailmiah/TugasAkhir/Detail/NIM/SI0811461598" TargetMode="External"/><Relationship Id="rId15" Type="http://schemas.openxmlformats.org/officeDocument/2006/relationships/hyperlink" Target="http://www.raharja.ac.id/acid/karyailmiah/TugasAkhir/Detail/NIM/SI0811461598" TargetMode="External"/><Relationship Id="rId23" Type="http://schemas.openxmlformats.org/officeDocument/2006/relationships/hyperlink" Target="http://www.raharja.ac.id/acid/karyailmiah/TugasAkhir/Detail/NIM/SI0811461598" TargetMode="External"/><Relationship Id="rId28" Type="http://schemas.openxmlformats.org/officeDocument/2006/relationships/hyperlink" Target="http://www.raharja.ac.id/acid/karyailmiah/TugasAkhir/Detail/NIM/SI0811461598" TargetMode="External"/><Relationship Id="rId36" Type="http://schemas.openxmlformats.org/officeDocument/2006/relationships/hyperlink" Target="http://www.raharja.ac.id/acid/karyailmiah/TugasAkhir/Detail/NIM/SI0811461598" TargetMode="External"/><Relationship Id="rId49" Type="http://schemas.openxmlformats.org/officeDocument/2006/relationships/hyperlink" Target="http://www.raharja.ac.id/acid/karyailmiah/TugasAkhir/Detail/NIM/SI0811461598" TargetMode="External"/><Relationship Id="rId10" Type="http://schemas.openxmlformats.org/officeDocument/2006/relationships/hyperlink" Target="http://www.raharja.ac.id/acid/karyailmiah/TugasAkhir/Detail/NIM/SI0811461598" TargetMode="External"/><Relationship Id="rId19" Type="http://schemas.openxmlformats.org/officeDocument/2006/relationships/hyperlink" Target="http://www.raharja.ac.id/acid/karyailmiah/TugasAkhir/Detail/NIM/SI0811461598" TargetMode="External"/><Relationship Id="rId31" Type="http://schemas.openxmlformats.org/officeDocument/2006/relationships/hyperlink" Target="http://www.raharja.ac.id/acid/karyailmiah/TugasAkhir/Detail/NIM/SI0811461598" TargetMode="External"/><Relationship Id="rId44" Type="http://schemas.openxmlformats.org/officeDocument/2006/relationships/hyperlink" Target="http://www.raharja.ac.id/acid/karyailmiah/TugasAkhir/Detail/NIM/SI0811461598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aharja.ac.id/acid/karyailmiah/TugasAkhir/Detail/NIM/SI0811461598" TargetMode="External"/><Relationship Id="rId14" Type="http://schemas.openxmlformats.org/officeDocument/2006/relationships/hyperlink" Target="http://www.raharja.ac.id/acid/karyailmiah/TugasAkhir/Detail/NIM/SI0811461598" TargetMode="External"/><Relationship Id="rId22" Type="http://schemas.openxmlformats.org/officeDocument/2006/relationships/hyperlink" Target="http://www.raharja.ac.id/acid/karyailmiah/TugasAkhir/Detail/NIM/SI0811461598" TargetMode="External"/><Relationship Id="rId27" Type="http://schemas.openxmlformats.org/officeDocument/2006/relationships/hyperlink" Target="http://www.raharja.ac.id/acid/karyailmiah/TugasAkhir/Detail/NIM/SI0811461598" TargetMode="External"/><Relationship Id="rId30" Type="http://schemas.openxmlformats.org/officeDocument/2006/relationships/hyperlink" Target="http://www.raharja.ac.id/acid/karyailmiah/TugasAkhir/Detail/NIM/SI0811461598" TargetMode="External"/><Relationship Id="rId35" Type="http://schemas.openxmlformats.org/officeDocument/2006/relationships/hyperlink" Target="http://www.raharja.ac.id/acid/karyailmiah/TugasAkhir/Detail/NIM/SI0811461598" TargetMode="External"/><Relationship Id="rId43" Type="http://schemas.openxmlformats.org/officeDocument/2006/relationships/hyperlink" Target="http://www.raharja.ac.id/acid/karyailmiah/TugasAkhir/Detail/NIM/SI0811461598" TargetMode="External"/><Relationship Id="rId48" Type="http://schemas.openxmlformats.org/officeDocument/2006/relationships/hyperlink" Target="http://www.raharja.ac.id/acid/karyailmiah/TugasAkhir/Detail/NIM/SI0811461598" TargetMode="External"/><Relationship Id="rId8" Type="http://schemas.openxmlformats.org/officeDocument/2006/relationships/hyperlink" Target="http://www.raharja.ac.id/acid/karyailmiah/TugasAkhir/Detail/NIM/SI0811461598" TargetMode="Externa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://www.raharja.ac.id/acid/karyailmiah/TugasAkhir/Detail/NIM/SI0811461598" TargetMode="External"/><Relationship Id="rId17" Type="http://schemas.openxmlformats.org/officeDocument/2006/relationships/hyperlink" Target="http://www.raharja.ac.id/acid/karyailmiah/TugasAkhir/Detail/NIM/SI0811461598" TargetMode="External"/><Relationship Id="rId25" Type="http://schemas.openxmlformats.org/officeDocument/2006/relationships/hyperlink" Target="http://www.raharja.ac.id/acid/karyailmiah/TugasAkhir/Detail/NIM/SI0811461598" TargetMode="External"/><Relationship Id="rId33" Type="http://schemas.openxmlformats.org/officeDocument/2006/relationships/hyperlink" Target="http://www.raharja.ac.id/acid/karyailmiah/TugasAkhir/Detail/NIM/SI0811461598" TargetMode="External"/><Relationship Id="rId38" Type="http://schemas.openxmlformats.org/officeDocument/2006/relationships/hyperlink" Target="http://www.raharja.ac.id/acid/karyailmiah/TugasAkhir/Detail/NIM/SI0811461598" TargetMode="External"/><Relationship Id="rId46" Type="http://schemas.openxmlformats.org/officeDocument/2006/relationships/hyperlink" Target="http://www.raharja.ac.id/acid/karyailmiah/TugasAkhir/Detail/NIM/SI0811461598" TargetMode="External"/><Relationship Id="rId20" Type="http://schemas.openxmlformats.org/officeDocument/2006/relationships/hyperlink" Target="http://www.raharja.ac.id/acid/karyailmiah/TugasAkhir/Detail/NIM/SI0811461598" TargetMode="External"/><Relationship Id="rId41" Type="http://schemas.openxmlformats.org/officeDocument/2006/relationships/hyperlink" Target="http://www.raharja.ac.id/acid/karyailmiah/TugasAkhir/Detail/NIM/SI08114615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aharja.ac.id/acid/karyailmiah/TugasAkhir/Detail/NIM/SI0811461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6</cp:revision>
  <dcterms:created xsi:type="dcterms:W3CDTF">2016-05-23T13:52:00Z</dcterms:created>
  <dcterms:modified xsi:type="dcterms:W3CDTF">2016-07-19T13:38:00Z</dcterms:modified>
</cp:coreProperties>
</file>